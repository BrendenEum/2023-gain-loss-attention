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This document describes the experiment that you are about to perform. </w:t>
      </w:r>
      <w:r w:rsidDel="00000000" w:rsidR="00000000" w:rsidRPr="00000000">
        <w:rPr>
          <w:b w:val="1"/>
          <w:rtl w:val="0"/>
        </w:rPr>
        <w:t xml:space="preserve">Please read it carefully and ask the experimenter any questions as they arise.</w:t>
      </w:r>
    </w:p>
    <w:p w:rsidR="00000000" w:rsidDel="00000000" w:rsidP="00000000" w:rsidRDefault="00000000" w:rsidRPr="00000000" w14:paraId="00000004">
      <w:pPr>
        <w:rPr/>
      </w:pPr>
      <w:r w:rsidDel="00000000" w:rsidR="00000000" w:rsidRPr="00000000">
        <w:rPr>
          <w:rtl w:val="0"/>
        </w:rPr>
      </w:r>
    </w:p>
    <w:sdt>
      <w:sdtPr>
        <w:tag w:val="goog_rdk_3"/>
      </w:sdtPr>
      <w:sdtContent>
        <w:p w:rsidR="00000000" w:rsidDel="00000000" w:rsidP="00000000" w:rsidRDefault="00000000" w:rsidRPr="00000000" w14:paraId="00000005">
          <w:pPr>
            <w:rPr>
              <w:ins w:author="Rangel, Antonio" w:id="1" w:date="2022-02-25T10:46:00Z"/>
            </w:rPr>
          </w:pPr>
          <w:r w:rsidDel="00000000" w:rsidR="00000000" w:rsidRPr="00000000">
            <w:rPr>
              <w:rtl w:val="0"/>
            </w:rPr>
            <w:t xml:space="preserve">During the experiment you will make decisions between pairs of monetary lotteries. In total, you will make 400 decisions, separated into 2 blocks of </w:t>
          </w:r>
          <w:sdt>
            <w:sdtPr>
              <w:tag w:val="goog_rdk_0"/>
            </w:sdtPr>
            <w:sdtContent>
              <w:del w:author="Rangel, Antonio" w:id="0" w:date="2022-02-25T10:56:00Z">
                <w:r w:rsidDel="00000000" w:rsidR="00000000" w:rsidRPr="00000000">
                  <w:rPr>
                    <w:rtl w:val="0"/>
                  </w:rPr>
                  <w:delText xml:space="preserve">equal size</w:delText>
                </w:r>
              </w:del>
            </w:sdtContent>
          </w:sdt>
          <w:sdt>
            <w:sdtPr>
              <w:tag w:val="goog_rdk_1"/>
            </w:sdtPr>
            <w:sdtContent>
              <w:ins w:author="Rangel, Antonio" w:id="0" w:date="2022-02-25T10:56:00Z">
                <w:r w:rsidDel="00000000" w:rsidR="00000000" w:rsidRPr="00000000">
                  <w:rPr>
                    <w:rtl w:val="0"/>
                  </w:rPr>
                  <w:t xml:space="preserve">200 trials each</w:t>
                </w:r>
              </w:ins>
            </w:sdtContent>
          </w:sdt>
          <w:r w:rsidDel="00000000" w:rsidR="00000000" w:rsidRPr="00000000">
            <w:rPr>
              <w:rtl w:val="0"/>
            </w:rPr>
            <w:t xml:space="preserve">. </w:t>
          </w:r>
          <w:sdt>
            <w:sdtPr>
              <w:tag w:val="goog_rdk_2"/>
            </w:sdtPr>
            <w:sdtContent>
              <w:ins w:author="Rangel, Antonio" w:id="1" w:date="2022-02-25T10:46:00Z">
                <w:r w:rsidDel="00000000" w:rsidR="00000000" w:rsidRPr="00000000">
                  <w:rPr>
                    <w:rtl w:val="0"/>
                  </w:rPr>
                </w:r>
              </w:ins>
            </w:sdtContent>
          </w:sdt>
        </w:p>
      </w:sdtContent>
    </w:sdt>
    <w:sdt>
      <w:sdtPr>
        <w:tag w:val="goog_rdk_5"/>
      </w:sdtPr>
      <w:sdtContent>
        <w:p w:rsidR="00000000" w:rsidDel="00000000" w:rsidP="00000000" w:rsidRDefault="00000000" w:rsidRPr="00000000" w14:paraId="00000006">
          <w:pPr>
            <w:rPr>
              <w:ins w:author="Rangel, Antonio" w:id="1" w:date="2022-02-25T10:46:00Z"/>
            </w:rPr>
          </w:pPr>
          <w:sdt>
            <w:sdtPr>
              <w:tag w:val="goog_rdk_4"/>
            </w:sdtPr>
            <w:sdtContent>
              <w:ins w:author="Rangel, Antonio" w:id="1" w:date="2022-02-25T10:46:00Z">
                <w:r w:rsidDel="00000000" w:rsidR="00000000" w:rsidRPr="00000000">
                  <w:rPr>
                    <w:rtl w:val="0"/>
                  </w:rPr>
                </w:r>
              </w:ins>
            </w:sdtContent>
          </w:sdt>
        </w:p>
      </w:sdtContent>
    </w:sdt>
    <w:sdt>
      <w:sdtPr>
        <w:tag w:val="goog_rdk_18"/>
      </w:sdtPr>
      <w:sdtContent>
        <w:p w:rsidR="00000000" w:rsidDel="00000000" w:rsidP="00000000" w:rsidRDefault="00000000" w:rsidRPr="00000000" w14:paraId="00000007">
          <w:pPr>
            <w:rPr>
              <w:ins w:author="Rangel, Antonio" w:id="9" w:date="2022-02-25T10:46:00Z"/>
            </w:rPr>
          </w:pPr>
          <w:r w:rsidDel="00000000" w:rsidR="00000000" w:rsidRPr="00000000">
            <w:rPr>
              <w:rtl w:val="0"/>
            </w:rPr>
            <w:t xml:space="preserve">In half of the trials</w:t>
          </w:r>
          <w:sdt>
            <w:sdtPr>
              <w:tag w:val="goog_rdk_6"/>
            </w:sdtPr>
            <w:sdtContent>
              <w:del w:author="Rangel, Antonio" w:id="2" w:date="2022-02-25T10:47:00Z">
                <w:r w:rsidDel="00000000" w:rsidR="00000000" w:rsidRPr="00000000">
                  <w:rPr>
                    <w:rtl w:val="0"/>
                  </w:rPr>
                  <w:delText xml:space="preserve">,</w:delText>
                </w:r>
              </w:del>
            </w:sdtContent>
          </w:sdt>
          <w:r w:rsidDel="00000000" w:rsidR="00000000" w:rsidRPr="00000000">
            <w:rPr>
              <w:rtl w:val="0"/>
            </w:rPr>
            <w:t xml:space="preserve"> you will </w:t>
          </w:r>
          <w:sdt>
            <w:sdtPr>
              <w:tag w:val="goog_rdk_7"/>
            </w:sdtPr>
            <w:sdtContent>
              <w:ins w:author="Rangel, Antonio" w:id="3" w:date="2022-02-25T10:47:00Z">
                <w:r w:rsidDel="00000000" w:rsidR="00000000" w:rsidRPr="00000000">
                  <w:rPr>
                    <w:rtl w:val="0"/>
                  </w:rPr>
                  <w:t xml:space="preserve">make </w:t>
                </w:r>
              </w:ins>
            </w:sdtContent>
          </w:sdt>
          <w:r w:rsidDel="00000000" w:rsidR="00000000" w:rsidRPr="00000000">
            <w:rPr>
              <w:rtl w:val="0"/>
            </w:rPr>
            <w:t xml:space="preserve">cho</w:t>
          </w:r>
          <w:sdt>
            <w:sdtPr>
              <w:tag w:val="goog_rdk_8"/>
            </w:sdtPr>
            <w:sdtContent>
              <w:ins w:author="Rangel, Antonio" w:id="4" w:date="2022-02-25T10:47:00Z">
                <w:r w:rsidDel="00000000" w:rsidR="00000000" w:rsidRPr="00000000">
                  <w:rPr>
                    <w:rtl w:val="0"/>
                  </w:rPr>
                  <w:t xml:space="preserve">ices</w:t>
                </w:r>
              </w:ins>
            </w:sdtContent>
          </w:sdt>
          <w:sdt>
            <w:sdtPr>
              <w:tag w:val="goog_rdk_9"/>
            </w:sdtPr>
            <w:sdtContent>
              <w:del w:author="Rangel, Antonio" w:id="4" w:date="2022-02-25T10:47:00Z">
                <w:r w:rsidDel="00000000" w:rsidR="00000000" w:rsidRPr="00000000">
                  <w:rPr>
                    <w:rtl w:val="0"/>
                  </w:rPr>
                  <w:delText xml:space="preserve">ose</w:delText>
                </w:r>
              </w:del>
            </w:sdtContent>
          </w:sdt>
          <w:r w:rsidDel="00000000" w:rsidR="00000000" w:rsidRPr="00000000">
            <w:rPr>
              <w:rtl w:val="0"/>
            </w:rPr>
            <w:t xml:space="preserve"> between </w:t>
          </w:r>
          <w:sdt>
            <w:sdtPr>
              <w:tag w:val="goog_rdk_10"/>
            </w:sdtPr>
            <w:sdtContent>
              <w:ins w:author="Rangel, Antonio" w:id="5" w:date="2022-02-25T10:46:00Z">
                <w:r w:rsidDel="00000000" w:rsidR="00000000" w:rsidRPr="00000000">
                  <w:rPr>
                    <w:rtl w:val="0"/>
                  </w:rPr>
                  <w:t xml:space="preserve">pairs of </w:t>
                </w:r>
              </w:ins>
            </w:sdtContent>
          </w:sdt>
          <w:sdt>
            <w:sdtPr>
              <w:tag w:val="goog_rdk_11"/>
            </w:sdtPr>
            <w:sdtContent>
              <w:del w:author="Rangel, Antonio" w:id="5" w:date="2022-02-25T10:46:00Z">
                <w:r w:rsidDel="00000000" w:rsidR="00000000" w:rsidRPr="00000000">
                  <w:rPr>
                    <w:rtl w:val="0"/>
                  </w:rPr>
                  <w:delText xml:space="preserve">win </w:delText>
                </w:r>
              </w:del>
            </w:sdtContent>
          </w:sdt>
          <w:sdt>
            <w:sdtPr>
              <w:tag w:val="goog_rdk_12"/>
            </w:sdtPr>
            <w:sdtContent>
              <w:ins w:author="Rangel, Antonio" w:id="6" w:date="2022-02-25T10:45:00Z">
                <w:r w:rsidDel="00000000" w:rsidR="00000000" w:rsidRPr="00000000">
                  <w:rPr>
                    <w:rtl w:val="0"/>
                  </w:rPr>
                  <w:t xml:space="preserve">WIN </w:t>
                </w:r>
              </w:ins>
            </w:sdtContent>
          </w:sdt>
          <w:r w:rsidDel="00000000" w:rsidR="00000000" w:rsidRPr="00000000">
            <w:rPr>
              <w:rtl w:val="0"/>
            </w:rPr>
            <w:t xml:space="preserve">lotteries</w:t>
          </w:r>
          <w:sdt>
            <w:sdtPr>
              <w:tag w:val="goog_rdk_13"/>
            </w:sdtPr>
            <w:sdtContent>
              <w:ins w:author="Rangel, Antonio" w:id="7" w:date="2022-02-25T10:46:00Z">
                <w:r w:rsidDel="00000000" w:rsidR="00000000" w:rsidRPr="00000000">
                  <w:rPr>
                    <w:rtl w:val="0"/>
                  </w:rPr>
                  <w:t xml:space="preserve">. </w:t>
                </w:r>
              </w:ins>
            </w:sdtContent>
          </w:sdt>
          <w:sdt>
            <w:sdtPr>
              <w:tag w:val="goog_rdk_14"/>
            </w:sdtPr>
            <w:sdtContent>
              <w:del w:author="Rangel, Antonio" w:id="7" w:date="2022-02-25T10:46:00Z">
                <w:r w:rsidDel="00000000" w:rsidR="00000000" w:rsidRPr="00000000">
                  <w:rPr>
                    <w:rtl w:val="0"/>
                  </w:rPr>
                  <w:delText xml:space="preserve">, </w:delText>
                </w:r>
              </w:del>
            </w:sdtContent>
          </w:sdt>
          <w:sdt>
            <w:sdtPr>
              <w:tag w:val="goog_rdk_15"/>
            </w:sdtPr>
            <w:sdtContent>
              <w:ins w:author="Rangel, Antonio" w:id="8" w:date="2022-02-25T10:47:00Z">
                <w:r w:rsidDel="00000000" w:rsidR="00000000" w:rsidRPr="00000000">
                  <w:rPr>
                    <w:rtl w:val="0"/>
                  </w:rPr>
                  <w:t xml:space="preserve">Each </w:t>
                </w:r>
              </w:ins>
            </w:sdtContent>
          </w:sdt>
          <w:sdt>
            <w:sdtPr>
              <w:tag w:val="goog_rdk_16"/>
            </w:sdtPr>
            <w:sdtContent>
              <w:del w:author="Rangel, Antonio" w:id="8" w:date="2022-02-25T10:47:00Z">
                <w:r w:rsidDel="00000000" w:rsidR="00000000" w:rsidRPr="00000000">
                  <w:rPr>
                    <w:rtl w:val="0"/>
                  </w:rPr>
                  <w:delText xml:space="preserve">each </w:delText>
                </w:r>
              </w:del>
            </w:sdtContent>
          </w:sdt>
          <w:sdt>
            <w:sdtPr>
              <w:tag w:val="goog_rdk_17"/>
            </w:sdtPr>
            <w:sdtContent>
              <w:ins w:author="Rangel, Antonio" w:id="9" w:date="2022-02-25T10:46:00Z">
                <w:r w:rsidDel="00000000" w:rsidR="00000000" w:rsidRPr="00000000">
                  <w:rPr>
                    <w:rtl w:val="0"/>
                  </w:rPr>
                  <w:t xml:space="preserve">WIN lottery entails earning $10 dollars with some probability, and getting $0 otherwise. </w:t>
                </w:r>
              </w:ins>
            </w:sdtContent>
          </w:sdt>
        </w:p>
      </w:sdtContent>
    </w:sdt>
    <w:sdt>
      <w:sdtPr>
        <w:tag w:val="goog_rdk_20"/>
      </w:sdtPr>
      <w:sdtContent>
        <w:p w:rsidR="00000000" w:rsidDel="00000000" w:rsidP="00000000" w:rsidRDefault="00000000" w:rsidRPr="00000000" w14:paraId="00000008">
          <w:pPr>
            <w:rPr>
              <w:ins w:author="Rangel, Antonio" w:id="9" w:date="2022-02-25T10:46:00Z"/>
            </w:rPr>
          </w:pPr>
          <w:sdt>
            <w:sdtPr>
              <w:tag w:val="goog_rdk_19"/>
            </w:sdtPr>
            <w:sdtContent>
              <w:ins w:author="Rangel, Antonio" w:id="9" w:date="2022-02-25T10:46:00Z">
                <w:r w:rsidDel="00000000" w:rsidR="00000000" w:rsidRPr="00000000">
                  <w:rPr>
                    <w:rtl w:val="0"/>
                  </w:rPr>
                </w:r>
              </w:ins>
            </w:sdtContent>
          </w:sdt>
        </w:p>
      </w:sdtContent>
    </w:sdt>
    <w:sdt>
      <w:sdtPr>
        <w:tag w:val="goog_rdk_23"/>
      </w:sdtPr>
      <w:sdtContent>
        <w:p w:rsidR="00000000" w:rsidDel="00000000" w:rsidP="00000000" w:rsidRDefault="00000000" w:rsidRPr="00000000" w14:paraId="00000009">
          <w:pPr>
            <w:rPr>
              <w:del w:author="Rangel, Antonio" w:id="9" w:date="2022-02-25T10:46:00Z"/>
            </w:rPr>
          </w:pPr>
          <w:sdt>
            <w:sdtPr>
              <w:tag w:val="goog_rdk_21"/>
            </w:sdtPr>
            <w:sdtContent>
              <w:ins w:author="Rangel, Antonio" w:id="9" w:date="2022-02-25T10:46:00Z">
                <w:r w:rsidDel="00000000" w:rsidR="00000000" w:rsidRPr="00000000">
                  <w:rPr>
                    <w:rtl w:val="0"/>
                  </w:rPr>
                  <w:t xml:space="preserve">In the other half of the trials you will make choices between LOSS lotteries. Each LOSS lottery entails losing $10 dollars with some probability, and getting $0 otherwise. </w:t>
                </w:r>
              </w:ins>
            </w:sdtContent>
          </w:sdt>
          <w:sdt>
            <w:sdtPr>
              <w:tag w:val="goog_rdk_22"/>
            </w:sdtPr>
            <w:sdtContent>
              <w:del w:author="Rangel, Antonio" w:id="9" w:date="2022-02-25T10:46:00Z">
                <w:r w:rsidDel="00000000" w:rsidR="00000000" w:rsidRPr="00000000">
                  <w:rPr>
                    <w:rtl w:val="0"/>
                  </w:rPr>
                  <w:delText xml:space="preserve">associated with earning $0 or $10. In the other half of the trials, you will choose between loss trials, each associated with losing $0 or $10. </w:delText>
                </w:r>
              </w:del>
            </w:sdtContent>
          </w:sdt>
        </w:p>
      </w:sdtContent>
    </w:sdt>
    <w:sdt>
      <w:sdtPr>
        <w:tag w:val="goog_rdk_26"/>
      </w:sdtPr>
      <w:sdtContent>
        <w:p w:rsidR="00000000" w:rsidDel="00000000" w:rsidP="00000000" w:rsidRDefault="00000000" w:rsidRPr="00000000" w14:paraId="0000000A">
          <w:pPr>
            <w:rPr>
              <w:ins w:author="Rangel, Antonio" w:id="10" w:date="2022-02-25T10:48:00Z"/>
            </w:rPr>
          </w:pPr>
          <w:sdt>
            <w:sdtPr>
              <w:tag w:val="goog_rdk_25"/>
            </w:sdtPr>
            <w:sdtContent>
              <w:ins w:author="Rangel, Antonio" w:id="10" w:date="2022-02-25T10:48:00Z">
                <w:r w:rsidDel="00000000" w:rsidR="00000000" w:rsidRPr="00000000">
                  <w:rPr>
                    <w:rtl w:val="0"/>
                  </w:rPr>
                </w:r>
              </w:ins>
            </w:sdtContent>
          </w:sdt>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choices that you make matter because they affect the amount of money that you will earn from participating in the experiment. You are guaranteed a show-up fee of $40. In addition, at the end of the experiment you will randomly select one of the decision trials</w:t>
      </w:r>
      <w:sdt>
        <w:sdtPr>
          <w:tag w:val="goog_rdk_27"/>
        </w:sdtPr>
        <w:sdtContent>
          <w:del w:author="Rangel, Antonio" w:id="11" w:date="2022-02-25T10:49:00Z">
            <w:r w:rsidDel="00000000" w:rsidR="00000000" w:rsidRPr="00000000">
              <w:rPr>
                <w:rtl w:val="0"/>
              </w:rPr>
              <w:delText xml:space="preserve">, between 1-200,</w:delText>
            </w:r>
          </w:del>
        </w:sdtContent>
      </w:sdt>
      <w:r w:rsidDel="00000000" w:rsidR="00000000" w:rsidRPr="00000000">
        <w:rPr>
          <w:rtl w:val="0"/>
        </w:rPr>
        <w:t xml:space="preserve"> from each lottery block</w:t>
      </w:r>
      <w:sdt>
        <w:sdtPr>
          <w:tag w:val="goog_rdk_28"/>
        </w:sdtPr>
        <w:sdtContent>
          <w:ins w:author="Rangel, Antonio" w:id="12" w:date="2022-02-25T10:51:00Z">
            <w:r w:rsidDel="00000000" w:rsidR="00000000" w:rsidRPr="00000000">
              <w:rPr>
                <w:rtl w:val="0"/>
              </w:rPr>
              <w:t xml:space="preserve"> by drawing numbers from an urn. The selected</w:t>
            </w:r>
          </w:ins>
        </w:sdtContent>
      </w:sdt>
      <w:sdt>
        <w:sdtPr>
          <w:tag w:val="goog_rdk_29"/>
        </w:sdtPr>
        <w:sdtContent>
          <w:del w:author="Rangel, Antonio" w:id="12" w:date="2022-02-25T10:51:00Z">
            <w:r w:rsidDel="00000000" w:rsidR="00000000" w:rsidRPr="00000000">
              <w:rPr>
                <w:rtl w:val="0"/>
              </w:rPr>
              <w:delText xml:space="preserve">, and the</w:delText>
            </w:r>
          </w:del>
        </w:sdtContent>
      </w:sdt>
      <w:r w:rsidDel="00000000" w:rsidR="00000000" w:rsidRPr="00000000">
        <w:rPr>
          <w:rtl w:val="0"/>
        </w:rPr>
        <w:t xml:space="preserve"> lotteries </w:t>
      </w:r>
      <w:sdt>
        <w:sdtPr>
          <w:tag w:val="goog_rdk_30"/>
        </w:sdtPr>
        <w:sdtContent>
          <w:del w:author="Rangel, Antonio" w:id="13" w:date="2022-02-25T10:51:00Z">
            <w:r w:rsidDel="00000000" w:rsidR="00000000" w:rsidRPr="00000000">
              <w:rPr>
                <w:rtl w:val="0"/>
              </w:rPr>
              <w:delText xml:space="preserve">chosen in those trials </w:delText>
            </w:r>
          </w:del>
        </w:sdtContent>
      </w:sdt>
      <w:r w:rsidDel="00000000" w:rsidR="00000000" w:rsidRPr="00000000">
        <w:rPr>
          <w:rtl w:val="0"/>
        </w:rPr>
        <w:t xml:space="preserve">will</w:t>
      </w:r>
      <w:sdt>
        <w:sdtPr>
          <w:tag w:val="goog_rdk_31"/>
        </w:sdtPr>
        <w:sdtContent>
          <w:ins w:author="Rangel, Antonio" w:id="14" w:date="2022-02-25T10:51:00Z">
            <w:r w:rsidDel="00000000" w:rsidR="00000000" w:rsidRPr="00000000">
              <w:rPr>
                <w:rtl w:val="0"/>
              </w:rPr>
              <w:t xml:space="preserve"> then</w:t>
            </w:r>
          </w:ins>
        </w:sdtContent>
      </w:sdt>
      <w:r w:rsidDel="00000000" w:rsidR="00000000" w:rsidRPr="00000000">
        <w:rPr>
          <w:rtl w:val="0"/>
        </w:rPr>
        <w:t xml:space="preserve"> </w:t>
      </w:r>
      <w:sdt>
        <w:sdtPr>
          <w:tag w:val="goog_rdk_32"/>
        </w:sdtPr>
        <w:sdtContent>
          <w:del w:author="Rangel, Antonio" w:id="15" w:date="2022-02-25T10:49:00Z">
            <w:r w:rsidDel="00000000" w:rsidR="00000000" w:rsidRPr="00000000">
              <w:rPr>
                <w:rtl w:val="0"/>
              </w:rPr>
              <w:delText xml:space="preserve">be used</w:delText>
            </w:r>
          </w:del>
        </w:sdtContent>
      </w:sdt>
      <w:sdt>
        <w:sdtPr>
          <w:tag w:val="goog_rdk_33"/>
        </w:sdtPr>
        <w:sdtContent>
          <w:ins w:author="Rangel, Antonio" w:id="15" w:date="2022-02-25T10:49:00Z">
            <w:r w:rsidDel="00000000" w:rsidR="00000000" w:rsidRPr="00000000">
              <w:rPr>
                <w:rtl w:val="0"/>
              </w:rPr>
              <w:t xml:space="preserve">be</w:t>
            </w:r>
          </w:ins>
        </w:sdtContent>
      </w:sdt>
      <w:sdt>
        <w:sdtPr>
          <w:tag w:val="goog_rdk_34"/>
        </w:sdtPr>
        <w:sdtContent>
          <w:del w:author="Rangel, Antonio" w:id="16" w:date="2022-02-25T10:50:00Z">
            <w:r w:rsidDel="00000000" w:rsidR="00000000" w:rsidRPr="00000000">
              <w:rPr>
                <w:rtl w:val="0"/>
              </w:rPr>
              <w:delText xml:space="preserve"> to</w:delText>
            </w:r>
          </w:del>
        </w:sdtContent>
      </w:sdt>
      <w:r w:rsidDel="00000000" w:rsidR="00000000" w:rsidRPr="00000000">
        <w:rPr>
          <w:rtl w:val="0"/>
        </w:rPr>
        <w:t xml:space="preserve"> played </w:t>
      </w:r>
      <w:sdt>
        <w:sdtPr>
          <w:tag w:val="goog_rdk_35"/>
        </w:sdtPr>
        <w:sdtContent>
          <w:ins w:author="Rangel, Antonio" w:id="17" w:date="2022-02-25T10:51:00Z">
            <w:r w:rsidDel="00000000" w:rsidR="00000000" w:rsidRPr="00000000">
              <w:rPr>
                <w:rtl w:val="0"/>
              </w:rPr>
              <w:t xml:space="preserve">by drawing marbles from an urn </w:t>
            </w:r>
          </w:ins>
        </w:sdtContent>
      </w:sdt>
      <w:sdt>
        <w:sdtPr>
          <w:tag w:val="goog_rdk_36"/>
        </w:sdtPr>
        <w:sdtContent>
          <w:del w:author="Rangel, Antonio" w:id="17" w:date="2022-02-25T10:51:00Z">
            <w:r w:rsidDel="00000000" w:rsidR="00000000" w:rsidRPr="00000000">
              <w:rPr>
                <w:rtl w:val="0"/>
              </w:rPr>
              <w:delText xml:space="preserve">in the lottery at the end of the session. </w:delText>
            </w:r>
          </w:del>
        </w:sdtContent>
      </w:sdt>
      <w:sdt>
        <w:sdtPr>
          <w:tag w:val="goog_rdk_37"/>
        </w:sdtPr>
        <w:sdtContent>
          <w:ins w:author="Rangel, Antonio" w:id="18" w:date="2022-02-25T10:50:00Z">
            <w:r w:rsidDel="00000000" w:rsidR="00000000" w:rsidRPr="00000000">
              <w:rPr>
                <w:rtl w:val="0"/>
              </w:rPr>
              <w:t xml:space="preserve">to determine your final payoff. Note that wins will be added to the $40 show-up fee, but losses will be subtracted.</w:t>
            </w:r>
          </w:ins>
        </w:sdtContent>
      </w:sdt>
      <w:r w:rsidDel="00000000" w:rsidR="00000000" w:rsidRPr="00000000">
        <w:rPr>
          <w:rtl w:val="0"/>
        </w:rPr>
      </w:r>
    </w:p>
    <w:sdt>
      <w:sdtPr>
        <w:tag w:val="goog_rdk_40"/>
      </w:sdtPr>
      <w:sdtContent>
        <w:p w:rsidR="00000000" w:rsidDel="00000000" w:rsidP="00000000" w:rsidRDefault="00000000" w:rsidRPr="00000000" w14:paraId="0000000D">
          <w:pPr>
            <w:rPr>
              <w:del w:author="Rangel, Antonio" w:id="19" w:date="2022-02-25T10:52:00Z"/>
            </w:rPr>
          </w:pPr>
          <w:sdt>
            <w:sdtPr>
              <w:tag w:val="goog_rdk_39"/>
            </w:sdtPr>
            <w:sdtContent>
              <w:del w:author="Rangel, Antonio" w:id="19" w:date="2022-02-25T10:52:00Z">
                <w:r w:rsidDel="00000000" w:rsidR="00000000" w:rsidRPr="00000000">
                  <w:rPr>
                    <w:rtl w:val="0"/>
                  </w:rPr>
                </w:r>
              </w:del>
            </w:sdtContent>
          </w:sdt>
        </w:p>
      </w:sdtContent>
    </w:sdt>
    <w:sdt>
      <w:sdtPr>
        <w:tag w:val="goog_rdk_42"/>
      </w:sdtPr>
      <w:sdtContent>
        <w:p w:rsidR="00000000" w:rsidDel="00000000" w:rsidP="00000000" w:rsidRDefault="00000000" w:rsidRPr="00000000" w14:paraId="0000000E">
          <w:pPr>
            <w:rPr>
              <w:del w:author="Rangel, Antonio" w:id="19" w:date="2022-02-25T10:52:00Z"/>
            </w:rPr>
          </w:pPr>
          <w:sdt>
            <w:sdtPr>
              <w:tag w:val="goog_rdk_41"/>
            </w:sdtPr>
            <w:sdtContent>
              <w:del w:author="Rangel, Antonio" w:id="19" w:date="2022-02-25T10:52:00Z">
                <w:r w:rsidDel="00000000" w:rsidR="00000000" w:rsidRPr="00000000">
                  <w:rPr>
                    <w:rtl w:val="0"/>
                  </w:rPr>
                  <w:delText xml:space="preserve">The lottery will consist of firstly drawing piece of paper with a number between (1-200) from a cup, this number represents the selected trial for the lottery. The lotteries you chose in both the Win/Loss block for that trial will then be played, by selecting a marble from a cup. The outcome of the lottery will be added or subtracted from your show-up fee to determine your final payoff. </w:delText>
                </w:r>
              </w:del>
            </w:sdtContent>
          </w:sdt>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sdt>
        <w:sdtPr>
          <w:tag w:val="goog_rdk_44"/>
        </w:sdtPr>
        <w:sdtContent>
          <w:del w:author="Rangel, Antonio" w:id="20" w:date="2022-02-25T10:52:00Z">
            <w:r w:rsidDel="00000000" w:rsidR="00000000" w:rsidRPr="00000000">
              <w:rPr>
                <w:rtl w:val="0"/>
              </w:rPr>
              <w:delText xml:space="preserve">You will make decisions in two different settings</w:delText>
            </w:r>
          </w:del>
        </w:sdtContent>
      </w:sdt>
      <w:sdt>
        <w:sdtPr>
          <w:tag w:val="goog_rdk_45"/>
        </w:sdtPr>
        <w:sdtContent>
          <w:ins w:author="Rangel, Antonio" w:id="20" w:date="2022-02-25T10:52:00Z">
            <w:r w:rsidDel="00000000" w:rsidR="00000000" w:rsidRPr="00000000">
              <w:rPr>
                <w:rtl w:val="0"/>
              </w:rPr>
              <w:t xml:space="preserve">Here are more details about the task.</w:t>
            </w:r>
          </w:ins>
        </w:sdtContent>
      </w:sdt>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tag w:val="goog_rdk_48"/>
      </w:sdtPr>
      <w:sdtContent>
        <w:p w:rsidR="00000000" w:rsidDel="00000000" w:rsidP="00000000" w:rsidRDefault="00000000" w:rsidRPr="00000000" w14:paraId="00000012">
          <w:pPr>
            <w:rPr>
              <w:ins w:author="Rangel, Antonio" w:id="21" w:date="2022-02-25T10:52:00Z"/>
              <w:b w:val="1"/>
            </w:rPr>
          </w:pPr>
          <w:sdt>
            <w:sdtPr>
              <w:tag w:val="goog_rdk_47"/>
            </w:sdtPr>
            <w:sdtContent>
              <w:ins w:author="Rangel, Antonio" w:id="21" w:date="2022-02-25T10:52:00Z">
                <w:r w:rsidDel="00000000" w:rsidR="00000000" w:rsidRPr="00000000">
                  <w:rPr>
                    <w:rtl w:val="0"/>
                  </w:rPr>
                </w:r>
              </w:ins>
            </w:sdtContent>
          </w:sdt>
        </w:p>
      </w:sdtContent>
    </w:sdt>
    <w:p w:rsidR="00000000" w:rsidDel="00000000" w:rsidP="00000000" w:rsidRDefault="00000000" w:rsidRPr="00000000" w14:paraId="00000013">
      <w:pPr>
        <w:rPr>
          <w:b w:val="1"/>
        </w:rPr>
      </w:pPr>
      <w:r w:rsidDel="00000000" w:rsidR="00000000" w:rsidRPr="00000000">
        <w:rPr>
          <w:b w:val="1"/>
          <w:rtl w:val="0"/>
        </w:rPr>
        <w:t xml:space="preserve">WIN BLOCK</w:t>
      </w:r>
    </w:p>
    <w:p w:rsidR="00000000" w:rsidDel="00000000" w:rsidP="00000000" w:rsidRDefault="00000000" w:rsidRPr="00000000" w14:paraId="00000014">
      <w:pPr>
        <w:rPr>
          <w:b w:val="1"/>
        </w:rPr>
      </w:pPr>
      <w:r w:rsidDel="00000000" w:rsidR="00000000" w:rsidRPr="00000000">
        <w:rPr>
          <w:rtl w:val="0"/>
        </w:rPr>
      </w:r>
    </w:p>
    <w:sdt>
      <w:sdtPr>
        <w:tag w:val="goog_rdk_58"/>
      </w:sdtPr>
      <w:sdtContent>
        <w:p w:rsidR="00000000" w:rsidDel="00000000" w:rsidP="00000000" w:rsidRDefault="00000000" w:rsidRPr="00000000" w14:paraId="00000015">
          <w:pPr>
            <w:rPr>
              <w:ins w:author="Rangel, Antonio" w:id="28" w:date="2022-02-25T10:53:00Z"/>
            </w:rPr>
          </w:pPr>
          <w:r w:rsidDel="00000000" w:rsidR="00000000" w:rsidRPr="00000000">
            <w:rPr>
              <w:rtl w:val="0"/>
            </w:rPr>
            <w:t xml:space="preserve">In the WIN Block, you will be shown 2 circles</w:t>
          </w:r>
          <w:sdt>
            <w:sdtPr>
              <w:tag w:val="goog_rdk_49"/>
            </w:sdtPr>
            <w:sdtContent>
              <w:ins w:author="Elizabeth Schroder" w:id="22" w:date="2022-02-25T20:47:59Z">
                <w:r w:rsidDel="00000000" w:rsidR="00000000" w:rsidRPr="00000000">
                  <w:rPr>
                    <w:rtl w:val="0"/>
                  </w:rPr>
                  <w:t xml:space="preserve">,</w:t>
                </w:r>
              </w:ins>
            </w:sdtContent>
          </w:sdt>
          <w:r w:rsidDel="00000000" w:rsidR="00000000" w:rsidRPr="00000000">
            <w:rPr>
              <w:rtl w:val="0"/>
            </w:rPr>
            <w:t xml:space="preserve"> one on the left and </w:t>
          </w:r>
          <w:sdt>
            <w:sdtPr>
              <w:tag w:val="goog_rdk_50"/>
            </w:sdtPr>
            <w:sdtContent>
              <w:ins w:author="Elizabeth Schroder" w:id="23" w:date="2022-02-25T20:48:03Z">
                <w:r w:rsidDel="00000000" w:rsidR="00000000" w:rsidRPr="00000000">
                  <w:rPr>
                    <w:rtl w:val="0"/>
                  </w:rPr>
                  <w:t xml:space="preserve">one on the </w:t>
                </w:r>
              </w:ins>
            </w:sdtContent>
          </w:sdt>
          <w:r w:rsidDel="00000000" w:rsidR="00000000" w:rsidRPr="00000000">
            <w:rPr>
              <w:rtl w:val="0"/>
            </w:rPr>
            <w:t xml:space="preserve">right side</w:t>
          </w:r>
          <w:sdt>
            <w:sdtPr>
              <w:tag w:val="goog_rdk_51"/>
            </w:sdtPr>
            <w:sdtContent>
              <w:del w:author="Elizabeth Schroder" w:id="24" w:date="2022-02-25T20:48:08Z">
                <w:r w:rsidDel="00000000" w:rsidR="00000000" w:rsidRPr="00000000">
                  <w:rPr>
                    <w:rtl w:val="0"/>
                  </w:rPr>
                  <w:delText xml:space="preserve">s</w:delText>
                </w:r>
              </w:del>
            </w:sdtContent>
          </w:sdt>
          <w:r w:rsidDel="00000000" w:rsidR="00000000" w:rsidRPr="00000000">
            <w:rPr>
              <w:rtl w:val="0"/>
            </w:rPr>
            <w:t xml:space="preserve"> of the screen. Each circle will contain 100 dots, some </w:t>
          </w:r>
          <w:r w:rsidDel="00000000" w:rsidR="00000000" w:rsidRPr="00000000">
            <w:rPr>
              <w:b w:val="1"/>
              <w:rtl w:val="0"/>
            </w:rPr>
            <w:t xml:space="preserve">Green</w:t>
          </w:r>
          <w:r w:rsidDel="00000000" w:rsidR="00000000" w:rsidRPr="00000000">
            <w:rPr>
              <w:rtl w:val="0"/>
            </w:rPr>
            <w:t xml:space="preserve"> and some </w:t>
          </w:r>
          <w:r w:rsidDel="00000000" w:rsidR="00000000" w:rsidRPr="00000000">
            <w:rPr>
              <w:b w:val="1"/>
              <w:rtl w:val="0"/>
            </w:rPr>
            <w:t xml:space="preserve">White</w:t>
          </w:r>
          <w:r w:rsidDel="00000000" w:rsidR="00000000" w:rsidRPr="00000000">
            <w:rPr>
              <w:rtl w:val="0"/>
            </w:rPr>
            <w:t xml:space="preserve">. The </w:t>
          </w:r>
          <w:r w:rsidDel="00000000" w:rsidR="00000000" w:rsidRPr="00000000">
            <w:rPr>
              <w:b w:val="1"/>
              <w:rtl w:val="0"/>
            </w:rPr>
            <w:t xml:space="preserve">Green</w:t>
          </w:r>
          <w:r w:rsidDel="00000000" w:rsidR="00000000" w:rsidRPr="00000000">
            <w:rPr>
              <w:rtl w:val="0"/>
            </w:rPr>
            <w:t xml:space="preserve"> dots correspond to the probability of </w:t>
          </w:r>
          <w:r w:rsidDel="00000000" w:rsidR="00000000" w:rsidRPr="00000000">
            <w:rPr>
              <w:b w:val="1"/>
              <w:rtl w:val="0"/>
            </w:rPr>
            <w:t xml:space="preserve">earning </w:t>
          </w:r>
          <w:r w:rsidDel="00000000" w:rsidR="00000000" w:rsidRPr="00000000">
            <w:rPr>
              <w:rtl w:val="0"/>
            </w:rPr>
            <w:t xml:space="preserve">$10, whereas the </w:t>
          </w:r>
          <w:r w:rsidDel="00000000" w:rsidR="00000000" w:rsidRPr="00000000">
            <w:rPr>
              <w:b w:val="1"/>
              <w:rtl w:val="0"/>
            </w:rPr>
            <w:t xml:space="preserve">White </w:t>
          </w:r>
          <w:r w:rsidDel="00000000" w:rsidR="00000000" w:rsidRPr="00000000">
            <w:rPr>
              <w:rtl w:val="0"/>
            </w:rPr>
            <w:t xml:space="preserve">dots correspond to</w:t>
          </w:r>
          <w:r w:rsidDel="00000000" w:rsidR="00000000" w:rsidRPr="00000000">
            <w:rPr>
              <w:b w:val="1"/>
              <w:rtl w:val="0"/>
            </w:rPr>
            <w:t xml:space="preserve"> earning </w:t>
          </w:r>
          <w:r w:rsidDel="00000000" w:rsidR="00000000" w:rsidRPr="00000000">
            <w:rPr>
              <w:rtl w:val="0"/>
            </w:rPr>
            <w:t xml:space="preserve">$0. Your job is to decide which </w:t>
          </w:r>
          <w:sdt>
            <w:sdtPr>
              <w:tag w:val="goog_rdk_52"/>
            </w:sdtPr>
            <w:sdtContent>
              <w:ins w:author="Rangel, Antonio" w:id="25" w:date="2022-02-25T10:53:00Z">
                <w:r w:rsidDel="00000000" w:rsidR="00000000" w:rsidRPr="00000000">
                  <w:rPr>
                    <w:rtl w:val="0"/>
                  </w:rPr>
                  <w:t xml:space="preserve">of the two </w:t>
                </w:r>
              </w:ins>
            </w:sdtContent>
          </w:sdt>
          <w:r w:rsidDel="00000000" w:rsidR="00000000" w:rsidRPr="00000000">
            <w:rPr>
              <w:rtl w:val="0"/>
            </w:rPr>
            <w:t xml:space="preserve">lotter</w:t>
          </w:r>
          <w:sdt>
            <w:sdtPr>
              <w:tag w:val="goog_rdk_53"/>
            </w:sdtPr>
            <w:sdtContent>
              <w:ins w:author="Rangel, Antonio" w:id="26" w:date="2022-02-25T10:53:00Z">
                <w:r w:rsidDel="00000000" w:rsidR="00000000" w:rsidRPr="00000000">
                  <w:rPr>
                    <w:rtl w:val="0"/>
                  </w:rPr>
                  <w:t xml:space="preserve">ies</w:t>
                </w:r>
              </w:ins>
            </w:sdtContent>
          </w:sdt>
          <w:sdt>
            <w:sdtPr>
              <w:tag w:val="goog_rdk_54"/>
            </w:sdtPr>
            <w:sdtContent>
              <w:del w:author="Rangel, Antonio" w:id="26" w:date="2022-02-25T10:53:00Z">
                <w:r w:rsidDel="00000000" w:rsidR="00000000" w:rsidRPr="00000000">
                  <w:rPr>
                    <w:rtl w:val="0"/>
                  </w:rPr>
                  <w:delText xml:space="preserve">y</w:delText>
                </w:r>
              </w:del>
            </w:sdtContent>
          </w:sdt>
          <w:r w:rsidDel="00000000" w:rsidR="00000000" w:rsidRPr="00000000">
            <w:rPr>
              <w:rtl w:val="0"/>
            </w:rPr>
            <w:t xml:space="preserve"> you would prefer to </w:t>
          </w:r>
          <w:sdt>
            <w:sdtPr>
              <w:tag w:val="goog_rdk_55"/>
            </w:sdtPr>
            <w:sdtContent>
              <w:del w:author="Rangel, Antonio" w:id="27" w:date="2022-02-25T10:53:00Z">
                <w:r w:rsidDel="00000000" w:rsidR="00000000" w:rsidRPr="00000000">
                  <w:rPr>
                    <w:rtl w:val="0"/>
                  </w:rPr>
                  <w:delText xml:space="preserve">be selected at the end for the lottery game</w:delText>
                </w:r>
              </w:del>
            </w:sdtContent>
          </w:sdt>
          <w:sdt>
            <w:sdtPr>
              <w:tag w:val="goog_rdk_56"/>
            </w:sdtPr>
            <w:sdtContent>
              <w:ins w:author="Rangel, Antonio" w:id="27" w:date="2022-02-25T10:53:00Z">
                <w:r w:rsidDel="00000000" w:rsidR="00000000" w:rsidRPr="00000000">
                  <w:rPr>
                    <w:rtl w:val="0"/>
                  </w:rPr>
                  <w:t xml:space="preserve">play towards your final earnings</w:t>
                </w:r>
              </w:ins>
            </w:sdtContent>
          </w:sdt>
          <w:r w:rsidDel="00000000" w:rsidR="00000000" w:rsidRPr="00000000">
            <w:rPr>
              <w:rtl w:val="0"/>
            </w:rPr>
            <w:t xml:space="preserve">. </w:t>
          </w:r>
          <w:sdt>
            <w:sdtPr>
              <w:tag w:val="goog_rdk_57"/>
            </w:sdtPr>
            <w:sdtContent>
              <w:ins w:author="Rangel, Antonio" w:id="28" w:date="2022-02-25T10:53:00Z">
                <w:r w:rsidDel="00000000" w:rsidR="00000000" w:rsidRPr="00000000">
                  <w:rPr>
                    <w:rtl w:val="0"/>
                  </w:rPr>
                </w:r>
              </w:ins>
            </w:sdtContent>
          </w:sdt>
        </w:p>
      </w:sdtContent>
    </w:sdt>
    <w:sdt>
      <w:sdtPr>
        <w:tag w:val="goog_rdk_60"/>
      </w:sdtPr>
      <w:sdtContent>
        <w:p w:rsidR="00000000" w:rsidDel="00000000" w:rsidP="00000000" w:rsidRDefault="00000000" w:rsidRPr="00000000" w14:paraId="00000016">
          <w:pPr>
            <w:rPr>
              <w:ins w:author="Rangel, Antonio" w:id="28" w:date="2022-02-25T10:53:00Z"/>
            </w:rPr>
          </w:pPr>
          <w:sdt>
            <w:sdtPr>
              <w:tag w:val="goog_rdk_59"/>
            </w:sdtPr>
            <w:sdtContent>
              <w:ins w:author="Rangel, Antonio" w:id="28" w:date="2022-02-25T10:53:00Z">
                <w:r w:rsidDel="00000000" w:rsidR="00000000" w:rsidRPr="00000000">
                  <w:rPr>
                    <w:rtl w:val="0"/>
                  </w:rPr>
                </w:r>
              </w:ins>
            </w:sdtContent>
          </w:sdt>
        </w:p>
      </w:sdtContent>
    </w:sdt>
    <w:sdt>
      <w:sdtPr>
        <w:tag w:val="goog_rdk_66"/>
      </w:sdtPr>
      <w:sdtContent>
        <w:p w:rsidR="00000000" w:rsidDel="00000000" w:rsidP="00000000" w:rsidRDefault="00000000" w:rsidRPr="00000000" w14:paraId="00000017">
          <w:pPr>
            <w:rPr>
              <w:ins w:author="Rangel, Antonio" w:id="31" w:date="2022-02-25T10:58:00Z"/>
            </w:rPr>
          </w:pPr>
          <w:sdt>
            <w:sdtPr>
              <w:tag w:val="goog_rdk_62"/>
            </w:sdtPr>
            <w:sdtContent>
              <w:del w:author="Rangel, Antonio" w:id="28" w:date="2022-02-25T10:53:00Z">
                <w:r w:rsidDel="00000000" w:rsidR="00000000" w:rsidRPr="00000000">
                  <w:rPr>
                    <w:rtl w:val="0"/>
                  </w:rPr>
                  <w:delText xml:space="preserve">You may choose by using</w:delText>
                </w:r>
              </w:del>
            </w:sdtContent>
          </w:sdt>
          <w:sdt>
            <w:sdtPr>
              <w:tag w:val="goog_rdk_63"/>
            </w:sdtPr>
            <w:sdtContent>
              <w:ins w:author="Rangel, Antonio" w:id="29" w:date="2022-02-25T10:53:00Z">
                <w:r w:rsidDel="00000000" w:rsidR="00000000" w:rsidRPr="00000000">
                  <w:rPr>
                    <w:rtl w:val="0"/>
                  </w:rPr>
                  <w:t xml:space="preserve">You will indicate your choice by pressing</w:t>
                </w:r>
                <w:sdt>
                  <w:sdtPr>
                    <w:tag w:val="goog_rdk_64"/>
                  </w:sdtPr>
                  <w:sdtContent>
                    <w:del w:author="Gonzalez, Stephen A." w:id="30" w:date="2022-02-25T12:32:00Z">
                      <w:r w:rsidDel="00000000" w:rsidR="00000000" w:rsidRPr="00000000">
                        <w:rPr>
                          <w:rtl w:val="0"/>
                        </w:rPr>
                        <w:delText xml:space="preserve"> </w:delText>
                      </w:r>
                    </w:del>
                  </w:sdtContent>
                </w:sdt>
              </w:ins>
            </w:sdtContent>
          </w:sdt>
          <w:r w:rsidDel="00000000" w:rsidR="00000000" w:rsidRPr="00000000">
            <w:rPr>
              <w:rtl w:val="0"/>
            </w:rPr>
            <w:t xml:space="preserve"> the LEFT or RIGHT Arrow Keys.</w:t>
          </w:r>
          <w:sdt>
            <w:sdtPr>
              <w:tag w:val="goog_rdk_65"/>
            </w:sdtPr>
            <w:sdtContent>
              <w:ins w:author="Rangel, Antonio" w:id="31" w:date="2022-02-25T10:58:00Z">
                <w:r w:rsidDel="00000000" w:rsidR="00000000" w:rsidRPr="00000000">
                  <w:rPr>
                    <w:rtl w:val="0"/>
                  </w:rPr>
                </w:r>
              </w:ins>
            </w:sdtContent>
          </w:sdt>
        </w:p>
      </w:sdtContent>
    </w:sdt>
    <w:sdt>
      <w:sdtPr>
        <w:tag w:val="goog_rdk_68"/>
      </w:sdtPr>
      <w:sdtContent>
        <w:p w:rsidR="00000000" w:rsidDel="00000000" w:rsidP="00000000" w:rsidRDefault="00000000" w:rsidRPr="00000000" w14:paraId="00000018">
          <w:pPr>
            <w:rPr>
              <w:ins w:author="Rangel, Antonio" w:id="31" w:date="2022-02-25T10:58:00Z"/>
            </w:rPr>
          </w:pPr>
          <w:sdt>
            <w:sdtPr>
              <w:tag w:val="goog_rdk_67"/>
            </w:sdtPr>
            <w:sdtContent>
              <w:ins w:author="Rangel, Antonio" w:id="31" w:date="2022-02-25T10:58:00Z">
                <w:r w:rsidDel="00000000" w:rsidR="00000000" w:rsidRPr="00000000">
                  <w:rPr>
                    <w:rtl w:val="0"/>
                  </w:rPr>
                </w:r>
              </w:ins>
            </w:sdtContent>
          </w:sdt>
        </w:p>
      </w:sdtContent>
    </w:sdt>
    <w:p w:rsidR="00000000" w:rsidDel="00000000" w:rsidP="00000000" w:rsidRDefault="00000000" w:rsidRPr="00000000" w14:paraId="00000019">
      <w:pPr>
        <w:rPr>
          <w:b w:val="1"/>
        </w:rPr>
      </w:pPr>
      <w:sdt>
        <w:sdtPr>
          <w:tag w:val="goog_rdk_69"/>
        </w:sdtPr>
        <w:sdtContent>
          <w:ins w:author="Rangel, Antonio" w:id="31" w:date="2022-02-25T10:58:00Z">
            <w:r w:rsidDel="00000000" w:rsidR="00000000" w:rsidRPr="00000000">
              <w:rPr>
                <w:rtl w:val="0"/>
              </w:rPr>
              <w:t xml:space="preserve">Note that only one of your decisions during the WIN Block will affect your final payoff. However, since you will not know which trial will be randomly selected to count until you draw a random number at the end of the experiment, your best strategy is to treat each decision as if it were the one that matters. After all, that might be the trial that is selected and implemented!</w:t>
            </w:r>
          </w:ins>
        </w:sdtContent>
      </w:sdt>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tag w:val="goog_rdk_72"/>
      </w:sdtPr>
      <w:sdtContent>
        <w:p w:rsidR="00000000" w:rsidDel="00000000" w:rsidP="00000000" w:rsidRDefault="00000000" w:rsidRPr="00000000" w14:paraId="0000001B">
          <w:pPr>
            <w:rPr>
              <w:ins w:author="Rangel, Antonio" w:id="32" w:date="2022-02-25T10:54:00Z"/>
            </w:rPr>
          </w:pPr>
          <w:sdt>
            <w:sdtPr>
              <w:tag w:val="goog_rdk_71"/>
            </w:sdtPr>
            <w:sdtContent>
              <w:ins w:author="Rangel, Antonio" w:id="32" w:date="2022-02-25T10:54:00Z">
                <w:r w:rsidDel="00000000" w:rsidR="00000000" w:rsidRPr="00000000">
                  <w:rPr>
                    <w:rtl w:val="0"/>
                  </w:rPr>
                </w:r>
              </w:ins>
            </w:sdtContent>
          </w:sdt>
        </w:p>
      </w:sdtContent>
    </w:sdt>
    <w:sdt>
      <w:sdtPr>
        <w:tag w:val="goog_rdk_74"/>
      </w:sdtPr>
      <w:sdtContent>
        <w:p w:rsidR="00000000" w:rsidDel="00000000" w:rsidP="00000000" w:rsidRDefault="00000000" w:rsidRPr="00000000" w14:paraId="0000001C">
          <w:pPr>
            <w:rPr>
              <w:ins w:author="Rangel, Antonio" w:id="32" w:date="2022-02-25T10:54:00Z"/>
            </w:rPr>
          </w:pPr>
          <w:sdt>
            <w:sdtPr>
              <w:tag w:val="goog_rdk_73"/>
            </w:sdtPr>
            <w:sdtContent>
              <w:ins w:author="Rangel, Antonio" w:id="32" w:date="2022-02-25T10:54:00Z">
                <w:r w:rsidDel="00000000" w:rsidR="00000000" w:rsidRPr="00000000">
                  <w:rPr>
                    <w:rtl w:val="0"/>
                  </w:rPr>
                </w:r>
              </w:ins>
            </w:sdtContent>
          </w:sdt>
        </w:p>
      </w:sdtContent>
    </w:sdt>
    <w:sdt>
      <w:sdtPr>
        <w:tag w:val="goog_rdk_76"/>
      </w:sdtPr>
      <w:sdtContent>
        <w:p w:rsidR="00000000" w:rsidDel="00000000" w:rsidP="00000000" w:rsidRDefault="00000000" w:rsidRPr="00000000" w14:paraId="0000001D">
          <w:pPr>
            <w:rPr>
              <w:ins w:author="Rangel, Antonio" w:id="32" w:date="2022-02-25T10:54:00Z"/>
            </w:rPr>
          </w:pPr>
          <w:sdt>
            <w:sdtPr>
              <w:tag w:val="goog_rdk_75"/>
            </w:sdtPr>
            <w:sdtContent>
              <w:ins w:author="Rangel, Antonio" w:id="32" w:date="2022-02-25T10:54:00Z">
                <w:r w:rsidDel="00000000" w:rsidR="00000000" w:rsidRPr="00000000">
                  <w:rPr>
                    <w:rtl w:val="0"/>
                  </w:rPr>
                </w:r>
              </w:ins>
            </w:sdtContent>
          </w:sdt>
        </w:p>
      </w:sdtContent>
    </w:sdt>
    <w:sdt>
      <w:sdtPr>
        <w:tag w:val="goog_rdk_78"/>
      </w:sdtPr>
      <w:sdtContent>
        <w:p w:rsidR="00000000" w:rsidDel="00000000" w:rsidP="00000000" w:rsidRDefault="00000000" w:rsidRPr="00000000" w14:paraId="0000001E">
          <w:pPr>
            <w:rPr>
              <w:ins w:author="Rangel, Antonio" w:id="32" w:date="2022-02-25T10:54:00Z"/>
            </w:rPr>
          </w:pPr>
          <w:sdt>
            <w:sdtPr>
              <w:tag w:val="goog_rdk_77"/>
            </w:sdtPr>
            <w:sdtContent>
              <w:ins w:author="Rangel, Antonio" w:id="32" w:date="2022-02-25T10:54:00Z">
                <w:r w:rsidDel="00000000" w:rsidR="00000000" w:rsidRPr="00000000">
                  <w:rPr>
                    <w:rtl w:val="0"/>
                  </w:rPr>
                </w:r>
              </w:ins>
            </w:sdtContent>
          </w:sdt>
        </w:p>
      </w:sdtContent>
    </w:sdt>
    <w:sdt>
      <w:sdtPr>
        <w:tag w:val="goog_rdk_80"/>
      </w:sdtPr>
      <w:sdtContent>
        <w:p w:rsidR="00000000" w:rsidDel="00000000" w:rsidP="00000000" w:rsidRDefault="00000000" w:rsidRPr="00000000" w14:paraId="0000001F">
          <w:pPr>
            <w:rPr>
              <w:ins w:author="Rangel, Antonio" w:id="32" w:date="2022-02-25T10:54:00Z"/>
            </w:rPr>
          </w:pPr>
          <w:sdt>
            <w:sdtPr>
              <w:tag w:val="goog_rdk_79"/>
            </w:sdtPr>
            <w:sdtContent>
              <w:ins w:author="Rangel, Antonio" w:id="32" w:date="2022-02-25T10:54:00Z">
                <w:r w:rsidDel="00000000" w:rsidR="00000000" w:rsidRPr="00000000">
                  <w:rPr>
                    <w:rtl w:val="0"/>
                  </w:rPr>
                </w:r>
              </w:ins>
            </w:sdtContent>
          </w:sdt>
        </w:p>
      </w:sdtContent>
    </w:sdt>
    <w:sdt>
      <w:sdtPr>
        <w:tag w:val="goog_rdk_82"/>
      </w:sdtPr>
      <w:sdtContent>
        <w:p w:rsidR="00000000" w:rsidDel="00000000" w:rsidP="00000000" w:rsidRDefault="00000000" w:rsidRPr="00000000" w14:paraId="00000020">
          <w:pPr>
            <w:rPr>
              <w:ins w:author="Rangel, Antonio" w:id="32" w:date="2022-02-25T10:54:00Z"/>
            </w:rPr>
          </w:pPr>
          <w:sdt>
            <w:sdtPr>
              <w:tag w:val="goog_rdk_81"/>
            </w:sdtPr>
            <w:sdtContent>
              <w:ins w:author="Rangel, Antonio" w:id="32" w:date="2022-02-25T10:54:00Z">
                <w:r w:rsidDel="00000000" w:rsidR="00000000" w:rsidRPr="00000000">
                  <w:rPr>
                    <w:rtl w:val="0"/>
                  </w:rPr>
                </w:r>
              </w:ins>
            </w:sdtContent>
          </w:sdt>
        </w:p>
      </w:sdtContent>
    </w:sdt>
    <w:sdt>
      <w:sdtPr>
        <w:tag w:val="goog_rdk_84"/>
      </w:sdtPr>
      <w:sdtContent>
        <w:p w:rsidR="00000000" w:rsidDel="00000000" w:rsidP="00000000" w:rsidRDefault="00000000" w:rsidRPr="00000000" w14:paraId="00000021">
          <w:pPr>
            <w:rPr>
              <w:ins w:author="Rangel, Antonio" w:id="32" w:date="2022-02-25T10:54:00Z"/>
            </w:rPr>
          </w:pPr>
          <w:sdt>
            <w:sdtPr>
              <w:tag w:val="goog_rdk_83"/>
            </w:sdtPr>
            <w:sdtContent>
              <w:ins w:author="Rangel, Antonio" w:id="32" w:date="2022-02-25T10:54:00Z">
                <w:r w:rsidDel="00000000" w:rsidR="00000000" w:rsidRPr="00000000">
                  <w:rPr>
                    <w:rtl w:val="0"/>
                  </w:rPr>
                </w:r>
              </w:ins>
            </w:sdtContent>
          </w:sdt>
        </w:p>
      </w:sdtContent>
    </w:sdt>
    <w:sdt>
      <w:sdtPr>
        <w:tag w:val="goog_rdk_86"/>
      </w:sdtPr>
      <w:sdtContent>
        <w:p w:rsidR="00000000" w:rsidDel="00000000" w:rsidP="00000000" w:rsidRDefault="00000000" w:rsidRPr="00000000" w14:paraId="00000022">
          <w:pPr>
            <w:rPr>
              <w:ins w:author="Rangel, Antonio" w:id="32" w:date="2022-02-25T10:54:00Z"/>
            </w:rPr>
          </w:pPr>
          <w:sdt>
            <w:sdtPr>
              <w:tag w:val="goog_rdk_85"/>
            </w:sdtPr>
            <w:sdtContent>
              <w:ins w:author="Rangel, Antonio" w:id="32" w:date="2022-02-25T10:54:00Z">
                <w:r w:rsidDel="00000000" w:rsidR="00000000" w:rsidRPr="00000000">
                  <w:rPr>
                    <w:rtl w:val="0"/>
                  </w:rPr>
                </w:r>
              </w:ins>
            </w:sdtContent>
          </w:sdt>
        </w:p>
      </w:sdtContent>
    </w:sdt>
    <w:sdt>
      <w:sdtPr>
        <w:tag w:val="goog_rdk_88"/>
      </w:sdtPr>
      <w:sdtContent>
        <w:p w:rsidR="00000000" w:rsidDel="00000000" w:rsidP="00000000" w:rsidRDefault="00000000" w:rsidRPr="00000000" w14:paraId="00000023">
          <w:pPr>
            <w:rPr>
              <w:ins w:author="Rangel, Antonio" w:id="32" w:date="2022-02-25T10:54:00Z"/>
            </w:rPr>
          </w:pPr>
          <w:sdt>
            <w:sdtPr>
              <w:tag w:val="goog_rdk_87"/>
            </w:sdtPr>
            <w:sdtContent>
              <w:ins w:author="Rangel, Antonio" w:id="32" w:date="2022-02-25T10:54:00Z">
                <w:r w:rsidDel="00000000" w:rsidR="00000000" w:rsidRPr="00000000">
                  <w:rPr>
                    <w:rtl w:val="0"/>
                  </w:rPr>
                </w:r>
              </w:ins>
            </w:sdtContent>
          </w:sdt>
        </w:p>
      </w:sdtContent>
    </w:sdt>
    <w:sdt>
      <w:sdtPr>
        <w:tag w:val="goog_rdk_90"/>
      </w:sdtPr>
      <w:sdtContent>
        <w:p w:rsidR="00000000" w:rsidDel="00000000" w:rsidP="00000000" w:rsidRDefault="00000000" w:rsidRPr="00000000" w14:paraId="00000024">
          <w:pPr>
            <w:rPr>
              <w:ins w:author="Rangel, Antonio" w:id="32" w:date="2022-02-25T10:54:00Z"/>
            </w:rPr>
          </w:pPr>
          <w:sdt>
            <w:sdtPr>
              <w:tag w:val="goog_rdk_89"/>
            </w:sdtPr>
            <w:sdtContent>
              <w:ins w:author="Rangel, Antonio" w:id="32" w:date="2022-02-25T10:54:00Z">
                <w:r w:rsidDel="00000000" w:rsidR="00000000" w:rsidRPr="00000000">
                  <w:rPr>
                    <w:rtl w:val="0"/>
                  </w:rPr>
                </w:r>
              </w:ins>
            </w:sdtContent>
          </w:sdt>
        </w:p>
      </w:sdtContent>
    </w:sdt>
    <w:sdt>
      <w:sdtPr>
        <w:tag w:val="goog_rdk_92"/>
      </w:sdtPr>
      <w:sdtContent>
        <w:p w:rsidR="00000000" w:rsidDel="00000000" w:rsidP="00000000" w:rsidRDefault="00000000" w:rsidRPr="00000000" w14:paraId="00000025">
          <w:pPr>
            <w:rPr>
              <w:ins w:author="Rangel, Antonio" w:id="32" w:date="2022-02-25T10:54:00Z"/>
            </w:rPr>
          </w:pPr>
          <w:sdt>
            <w:sdtPr>
              <w:tag w:val="goog_rdk_91"/>
            </w:sdtPr>
            <w:sdtContent>
              <w:ins w:author="Rangel, Antonio" w:id="32" w:date="2022-02-25T10:54:00Z">
                <w:r w:rsidDel="00000000" w:rsidR="00000000" w:rsidRPr="00000000">
                  <w:rPr>
                    <w:rtl w:val="0"/>
                  </w:rPr>
                </w:r>
              </w:ins>
            </w:sdtContent>
          </w:sdt>
        </w:p>
      </w:sdtContent>
    </w:sdt>
    <w:sdt>
      <w:sdtPr>
        <w:tag w:val="goog_rdk_94"/>
      </w:sdtPr>
      <w:sdtContent>
        <w:p w:rsidR="00000000" w:rsidDel="00000000" w:rsidP="00000000" w:rsidRDefault="00000000" w:rsidRPr="00000000" w14:paraId="00000026">
          <w:pPr>
            <w:rPr>
              <w:ins w:author="Rangel, Antonio" w:id="33" w:date="2022-02-25T10:54:00Z"/>
            </w:rPr>
          </w:pPr>
          <w:r w:rsidDel="00000000" w:rsidR="00000000" w:rsidRPr="00000000">
            <w:rPr>
              <w:rtl w:val="0"/>
            </w:rPr>
            <w:t xml:space="preserve">Each decision trail entails the following sequence of events: </w:t>
          </w:r>
          <w:sdt>
            <w:sdtPr>
              <w:tag w:val="goog_rdk_93"/>
            </w:sdtPr>
            <w:sdtContent>
              <w:ins w:author="Rangel, Antonio" w:id="33" w:date="2022-02-25T10:54:00Z">
                <w:r w:rsidDel="00000000" w:rsidR="00000000" w:rsidRPr="00000000">
                  <w:rPr>
                    <w:rtl w:val="0"/>
                  </w:rPr>
                </w:r>
              </w:ins>
            </w:sdtContent>
          </w:sdt>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rPr/>
      </w:pPr>
      <w:r w:rsidDel="00000000" w:rsidR="00000000" w:rsidRPr="00000000">
        <w:rPr>
          <w:rtl w:val="0"/>
        </w:rPr>
        <w:t xml:space="preserve">A fixation cross will appear in the center of the screen, as shown in the following screenshot. You must </w:t>
      </w:r>
      <w:sdt>
        <w:sdtPr>
          <w:tag w:val="goog_rdk_95"/>
        </w:sdtPr>
        <w:sdtContent>
          <w:ins w:author="Rangel, Antonio" w:id="34" w:date="2022-02-25T10:54:00Z">
            <w:r w:rsidDel="00000000" w:rsidR="00000000" w:rsidRPr="00000000">
              <w:rPr>
                <w:rtl w:val="0"/>
              </w:rPr>
              <w:t xml:space="preserve">maintain fixation </w:t>
            </w:r>
          </w:ins>
        </w:sdtContent>
      </w:sdt>
      <w:sdt>
        <w:sdtPr>
          <w:tag w:val="goog_rdk_96"/>
        </w:sdtPr>
        <w:sdtContent>
          <w:del w:author="Elizabeth Schroder" w:id="35" w:date="2022-02-25T20:49:01Z">
            <w:r w:rsidDel="00000000" w:rsidR="00000000" w:rsidRPr="00000000">
              <w:rPr>
                <w:rtl w:val="0"/>
              </w:rPr>
              <w:delText xml:space="preserve">look </w:delText>
            </w:r>
          </w:del>
        </w:sdtContent>
      </w:sdt>
      <w:sdt>
        <w:sdtPr>
          <w:tag w:val="goog_rdk_97"/>
        </w:sdtPr>
        <w:sdtContent>
          <w:del w:author="Rangel, Antonio" w:id="36" w:date="2022-02-25T10:54:00Z">
            <w:r w:rsidDel="00000000" w:rsidR="00000000" w:rsidRPr="00000000">
              <w:rPr>
                <w:rtl w:val="0"/>
              </w:rPr>
              <w:delText xml:space="preserve">at the</w:delText>
            </w:r>
          </w:del>
        </w:sdtContent>
      </w:sdt>
      <w:sdt>
        <w:sdtPr>
          <w:tag w:val="goog_rdk_98"/>
        </w:sdtPr>
        <w:sdtContent>
          <w:ins w:author="Rangel, Antonio" w:id="36" w:date="2022-02-25T10:54:00Z">
            <w:r w:rsidDel="00000000" w:rsidR="00000000" w:rsidRPr="00000000">
              <w:rPr>
                <w:rtl w:val="0"/>
              </w:rPr>
              <w:t xml:space="preserve">on the</w:t>
            </w:r>
          </w:ins>
        </w:sdtContent>
      </w:sdt>
      <w:r w:rsidDel="00000000" w:rsidR="00000000" w:rsidRPr="00000000">
        <w:rPr>
          <w:rtl w:val="0"/>
        </w:rPr>
        <w:t xml:space="preserve"> cross in order to proceed to the next screen. </w:t>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drawing>
          <wp:inline distB="0" distT="0" distL="0" distR="0">
            <wp:extent cx="2502438" cy="1773329"/>
            <wp:effectExtent b="0" l="0" r="0" t="0"/>
            <wp:docPr descr="A picture containing schematic&#10;&#10;Description automatically generated" id="12" name="image4.jpg"/>
            <a:graphic>
              <a:graphicData uri="http://schemas.openxmlformats.org/drawingml/2006/picture">
                <pic:pic>
                  <pic:nvPicPr>
                    <pic:cNvPr descr="A picture containing schematic&#10;&#10;Description automatically generated" id="0" name="image4.jpg"/>
                    <pic:cNvPicPr preferRelativeResize="0"/>
                  </pic:nvPicPr>
                  <pic:blipFill>
                    <a:blip r:embed="rId7"/>
                    <a:srcRect b="0" l="0" r="0" t="0"/>
                    <a:stretch>
                      <a:fillRect/>
                    </a:stretch>
                  </pic:blipFill>
                  <pic:spPr>
                    <a:xfrm>
                      <a:off x="0" y="0"/>
                      <a:ext cx="2502438" cy="177332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w:t>
      </w:r>
      <w:sdt>
        <w:sdtPr>
          <w:tag w:val="goog_rdk_99"/>
        </w:sdtPr>
        <w:sdtContent>
          <w:del w:author="Rangel, Antonio" w:id="37" w:date="2022-02-25T10: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Win </w:delText>
            </w:r>
          </w:del>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lotteries will appear on the screen. Make your choice by pressing either the LEFT or RIGHT Arrow Keys</w:t>
      </w:r>
      <w:sdt>
        <w:sdtPr>
          <w:tag w:val="goog_rdk_100"/>
        </w:sdtPr>
        <w:sdtContent>
          <w:ins w:author="Rangel, Antonio" w:id="38" w:date="2022-02-25T10: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any time.</w:t>
            </w:r>
          </w:ins>
        </w:sdtContent>
      </w:sdt>
      <w:sdt>
        <w:sdtPr>
          <w:tag w:val="goog_rdk_101"/>
        </w:sdtPr>
        <w:sdtContent>
          <w:del w:author="Rangel, Antonio" w:id="38" w:date="2022-02-25T10: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0" distT="0" distL="0" distR="0">
            <wp:extent cx="2450592" cy="1773936"/>
            <wp:effectExtent b="0" l="0" r="0" t="0"/>
            <wp:docPr descr="A picture containing green, light, traffic light&#10;&#10;Description automatically generated" id="14" name="image3.png"/>
            <a:graphic>
              <a:graphicData uri="http://schemas.openxmlformats.org/drawingml/2006/picture">
                <pic:pic>
                  <pic:nvPicPr>
                    <pic:cNvPr descr="A picture containing green, light, traffic light&#10;&#10;Description automatically generated" id="0" name="image3.png"/>
                    <pic:cNvPicPr preferRelativeResize="0"/>
                  </pic:nvPicPr>
                  <pic:blipFill>
                    <a:blip r:embed="rId8"/>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make a response, the option selected will be briefly highlighted before moving to the next trial after a short pause.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0" distT="0" distL="0" distR="0">
            <wp:extent cx="2450592" cy="1773936"/>
            <wp:effectExtent b="0" l="0" r="0" t="0"/>
            <wp:docPr descr="A picture containing light, traffic, green, traffic light&#10;&#10;Description automatically generated" id="13" name="image1.png"/>
            <a:graphic>
              <a:graphicData uri="http://schemas.openxmlformats.org/drawingml/2006/picture">
                <pic:pic>
                  <pic:nvPicPr>
                    <pic:cNvPr descr="A picture containing light, traffic, green, traffic light&#10;&#10;Description automatically generated" id="0" name="image1.png"/>
                    <pic:cNvPicPr preferRelativeResize="0"/>
                  </pic:nvPicPr>
                  <pic:blipFill>
                    <a:blip r:embed="rId9"/>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sdt>
      <w:sdtPr>
        <w:tag w:val="goog_rdk_105"/>
      </w:sdtPr>
      <w:sdtContent>
        <w:p w:rsidR="00000000" w:rsidDel="00000000" w:rsidP="00000000" w:rsidRDefault="00000000" w:rsidRPr="00000000" w14:paraId="00000034">
          <w:pPr>
            <w:jc w:val="center"/>
            <w:rPr>
              <w:del w:author="Rangel, Antonio" w:id="39" w:date="2022-02-25T10:55:00Z"/>
              <w:b w:val="1"/>
              <w:rPrChange w:author="Rangel, Antonio" w:id="40" w:date="2022-02-25T10:55:00Z">
                <w:rPr/>
              </w:rPrChange>
            </w:rPr>
          </w:pPr>
          <w:sdt>
            <w:sdtPr>
              <w:tag w:val="goog_rdk_103"/>
            </w:sdtPr>
            <w:sdtContent>
              <w:del w:author="Rangel, Antonio" w:id="39" w:date="2022-02-25T10:55:00Z"/>
              <w:sdt>
                <w:sdtPr>
                  <w:tag w:val="goog_rdk_104"/>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08"/>
      </w:sdtPr>
      <w:sdtContent>
        <w:p w:rsidR="00000000" w:rsidDel="00000000" w:rsidP="00000000" w:rsidRDefault="00000000" w:rsidRPr="00000000" w14:paraId="00000035">
          <w:pPr>
            <w:jc w:val="center"/>
            <w:rPr>
              <w:del w:author="Rangel, Antonio" w:id="39" w:date="2022-02-25T10:55:00Z"/>
              <w:b w:val="1"/>
              <w:rPrChange w:author="Rangel, Antonio" w:id="40" w:date="2022-02-25T10:55:00Z">
                <w:rPr/>
              </w:rPrChange>
            </w:rPr>
          </w:pPr>
          <w:sdt>
            <w:sdtPr>
              <w:tag w:val="goog_rdk_106"/>
            </w:sdtPr>
            <w:sdtContent>
              <w:del w:author="Rangel, Antonio" w:id="39" w:date="2022-02-25T10:55:00Z"/>
              <w:sdt>
                <w:sdtPr>
                  <w:tag w:val="goog_rdk_107"/>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11"/>
      </w:sdtPr>
      <w:sdtContent>
        <w:p w:rsidR="00000000" w:rsidDel="00000000" w:rsidP="00000000" w:rsidRDefault="00000000" w:rsidRPr="00000000" w14:paraId="00000036">
          <w:pPr>
            <w:jc w:val="center"/>
            <w:rPr>
              <w:del w:author="Rangel, Antonio" w:id="39" w:date="2022-02-25T10:55:00Z"/>
              <w:b w:val="1"/>
              <w:rPrChange w:author="Rangel, Antonio" w:id="40" w:date="2022-02-25T10:55:00Z">
                <w:rPr/>
              </w:rPrChange>
            </w:rPr>
          </w:pPr>
          <w:sdt>
            <w:sdtPr>
              <w:tag w:val="goog_rdk_109"/>
            </w:sdtPr>
            <w:sdtContent>
              <w:del w:author="Rangel, Antonio" w:id="39" w:date="2022-02-25T10:55:00Z"/>
              <w:sdt>
                <w:sdtPr>
                  <w:tag w:val="goog_rdk_110"/>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14"/>
      </w:sdtPr>
      <w:sdtContent>
        <w:p w:rsidR="00000000" w:rsidDel="00000000" w:rsidP="00000000" w:rsidRDefault="00000000" w:rsidRPr="00000000" w14:paraId="00000037">
          <w:pPr>
            <w:jc w:val="center"/>
            <w:rPr>
              <w:del w:author="Rangel, Antonio" w:id="39" w:date="2022-02-25T10:55:00Z"/>
              <w:b w:val="1"/>
              <w:rPrChange w:author="Rangel, Antonio" w:id="40" w:date="2022-02-25T10:55:00Z">
                <w:rPr/>
              </w:rPrChange>
            </w:rPr>
          </w:pPr>
          <w:sdt>
            <w:sdtPr>
              <w:tag w:val="goog_rdk_112"/>
            </w:sdtPr>
            <w:sdtContent>
              <w:del w:author="Rangel, Antonio" w:id="39" w:date="2022-02-25T10:55:00Z"/>
              <w:sdt>
                <w:sdtPr>
                  <w:tag w:val="goog_rdk_113"/>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17"/>
      </w:sdtPr>
      <w:sdtContent>
        <w:p w:rsidR="00000000" w:rsidDel="00000000" w:rsidP="00000000" w:rsidRDefault="00000000" w:rsidRPr="00000000" w14:paraId="00000038">
          <w:pPr>
            <w:jc w:val="center"/>
            <w:rPr>
              <w:del w:author="Rangel, Antonio" w:id="39" w:date="2022-02-25T10:55:00Z"/>
              <w:b w:val="1"/>
              <w:rPrChange w:author="Rangel, Antonio" w:id="40" w:date="2022-02-25T10:55:00Z">
                <w:rPr/>
              </w:rPrChange>
            </w:rPr>
          </w:pPr>
          <w:sdt>
            <w:sdtPr>
              <w:tag w:val="goog_rdk_115"/>
            </w:sdtPr>
            <w:sdtContent>
              <w:del w:author="Rangel, Antonio" w:id="39" w:date="2022-02-25T10:55:00Z"/>
              <w:sdt>
                <w:sdtPr>
                  <w:tag w:val="goog_rdk_116"/>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0"/>
      </w:sdtPr>
      <w:sdtContent>
        <w:p w:rsidR="00000000" w:rsidDel="00000000" w:rsidP="00000000" w:rsidRDefault="00000000" w:rsidRPr="00000000" w14:paraId="00000039">
          <w:pPr>
            <w:jc w:val="center"/>
            <w:rPr>
              <w:del w:author="Rangel, Antonio" w:id="39" w:date="2022-02-25T10:55:00Z"/>
              <w:b w:val="1"/>
              <w:rPrChange w:author="Rangel, Antonio" w:id="40" w:date="2022-02-25T10:55:00Z">
                <w:rPr/>
              </w:rPrChange>
            </w:rPr>
          </w:pPr>
          <w:sdt>
            <w:sdtPr>
              <w:tag w:val="goog_rdk_118"/>
            </w:sdtPr>
            <w:sdtContent>
              <w:del w:author="Rangel, Antonio" w:id="39" w:date="2022-02-25T10:55:00Z"/>
              <w:sdt>
                <w:sdtPr>
                  <w:tag w:val="goog_rdk_119"/>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3"/>
      </w:sdtPr>
      <w:sdtContent>
        <w:p w:rsidR="00000000" w:rsidDel="00000000" w:rsidP="00000000" w:rsidRDefault="00000000" w:rsidRPr="00000000" w14:paraId="0000003A">
          <w:pPr>
            <w:jc w:val="center"/>
            <w:rPr>
              <w:del w:author="Rangel, Antonio" w:id="39" w:date="2022-02-25T10:55:00Z"/>
              <w:b w:val="1"/>
              <w:rPrChange w:author="Rangel, Antonio" w:id="40" w:date="2022-02-25T10:55:00Z">
                <w:rPr/>
              </w:rPrChange>
            </w:rPr>
          </w:pPr>
          <w:sdt>
            <w:sdtPr>
              <w:tag w:val="goog_rdk_121"/>
            </w:sdtPr>
            <w:sdtContent>
              <w:del w:author="Rangel, Antonio" w:id="39" w:date="2022-02-25T10:55:00Z"/>
              <w:sdt>
                <w:sdtPr>
                  <w:tag w:val="goog_rdk_122"/>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6"/>
      </w:sdtPr>
      <w:sdtContent>
        <w:p w:rsidR="00000000" w:rsidDel="00000000" w:rsidP="00000000" w:rsidRDefault="00000000" w:rsidRPr="00000000" w14:paraId="0000003B">
          <w:pPr>
            <w:jc w:val="center"/>
            <w:rPr>
              <w:del w:author="Rangel, Antonio" w:id="39" w:date="2022-02-25T10:55:00Z"/>
              <w:b w:val="1"/>
              <w:rPrChange w:author="Rangel, Antonio" w:id="40" w:date="2022-02-25T10:55:00Z">
                <w:rPr/>
              </w:rPrChange>
            </w:rPr>
          </w:pPr>
          <w:sdt>
            <w:sdtPr>
              <w:tag w:val="goog_rdk_124"/>
            </w:sdtPr>
            <w:sdtContent>
              <w:del w:author="Rangel, Antonio" w:id="39" w:date="2022-02-25T10:55:00Z"/>
              <w:sdt>
                <w:sdtPr>
                  <w:tag w:val="goog_rdk_125"/>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9"/>
      </w:sdtPr>
      <w:sdtContent>
        <w:p w:rsidR="00000000" w:rsidDel="00000000" w:rsidP="00000000" w:rsidRDefault="00000000" w:rsidRPr="00000000" w14:paraId="0000003C">
          <w:pPr>
            <w:jc w:val="center"/>
            <w:rPr>
              <w:del w:author="Rangel, Antonio" w:id="39" w:date="2022-02-25T10:55:00Z"/>
              <w:b w:val="1"/>
              <w:rPrChange w:author="Rangel, Antonio" w:id="40" w:date="2022-02-25T10:55:00Z">
                <w:rPr/>
              </w:rPrChange>
            </w:rPr>
          </w:pPr>
          <w:sdt>
            <w:sdtPr>
              <w:tag w:val="goog_rdk_127"/>
            </w:sdtPr>
            <w:sdtContent>
              <w:del w:author="Rangel, Antonio" w:id="39" w:date="2022-02-25T10:55:00Z"/>
              <w:sdt>
                <w:sdtPr>
                  <w:tag w:val="goog_rdk_128"/>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32"/>
      </w:sdtPr>
      <w:sdtContent>
        <w:p w:rsidR="00000000" w:rsidDel="00000000" w:rsidP="00000000" w:rsidRDefault="00000000" w:rsidRPr="00000000" w14:paraId="0000003D">
          <w:pPr>
            <w:jc w:val="center"/>
            <w:rPr>
              <w:del w:author="Rangel, Antonio" w:id="39" w:date="2022-02-25T10:55:00Z"/>
              <w:b w:val="1"/>
              <w:rPrChange w:author="Rangel, Antonio" w:id="40" w:date="2022-02-25T10:55:00Z">
                <w:rPr/>
              </w:rPrChange>
            </w:rPr>
          </w:pPr>
          <w:sdt>
            <w:sdtPr>
              <w:tag w:val="goog_rdk_130"/>
            </w:sdtPr>
            <w:sdtContent>
              <w:del w:author="Rangel, Antonio" w:id="39" w:date="2022-02-25T10:55:00Z"/>
              <w:sdt>
                <w:sdtPr>
                  <w:tag w:val="goog_rdk_131"/>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35"/>
      </w:sdtPr>
      <w:sdtContent>
        <w:p w:rsidR="00000000" w:rsidDel="00000000" w:rsidP="00000000" w:rsidRDefault="00000000" w:rsidRPr="00000000" w14:paraId="0000003E">
          <w:pPr>
            <w:jc w:val="center"/>
            <w:rPr>
              <w:del w:author="Rangel, Antonio" w:id="39" w:date="2022-02-25T10:55:00Z"/>
              <w:b w:val="1"/>
              <w:rPrChange w:author="Rangel, Antonio" w:id="40" w:date="2022-02-25T10:55:00Z">
                <w:rPr/>
              </w:rPrChange>
            </w:rPr>
          </w:pPr>
          <w:sdt>
            <w:sdtPr>
              <w:tag w:val="goog_rdk_133"/>
            </w:sdtPr>
            <w:sdtContent>
              <w:del w:author="Rangel, Antonio" w:id="39" w:date="2022-02-25T10:55:00Z"/>
              <w:sdt>
                <w:sdtPr>
                  <w:tag w:val="goog_rdk_134"/>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38"/>
      </w:sdtPr>
      <w:sdtContent>
        <w:p w:rsidR="00000000" w:rsidDel="00000000" w:rsidP="00000000" w:rsidRDefault="00000000" w:rsidRPr="00000000" w14:paraId="0000003F">
          <w:pPr>
            <w:jc w:val="center"/>
            <w:rPr>
              <w:del w:author="Rangel, Antonio" w:id="39" w:date="2022-02-25T10:55:00Z"/>
              <w:b w:val="1"/>
              <w:rPrChange w:author="Rangel, Antonio" w:id="40" w:date="2022-02-25T10:55:00Z">
                <w:rPr/>
              </w:rPrChange>
            </w:rPr>
          </w:pPr>
          <w:sdt>
            <w:sdtPr>
              <w:tag w:val="goog_rdk_136"/>
            </w:sdtPr>
            <w:sdtContent>
              <w:del w:author="Rangel, Antonio" w:id="39" w:date="2022-02-25T10:55:00Z"/>
              <w:sdt>
                <w:sdtPr>
                  <w:tag w:val="goog_rdk_137"/>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1"/>
      </w:sdtPr>
      <w:sdtContent>
        <w:p w:rsidR="00000000" w:rsidDel="00000000" w:rsidP="00000000" w:rsidRDefault="00000000" w:rsidRPr="00000000" w14:paraId="00000040">
          <w:pPr>
            <w:jc w:val="center"/>
            <w:rPr>
              <w:del w:author="Rangel, Antonio" w:id="39" w:date="2022-02-25T10:55:00Z"/>
              <w:b w:val="1"/>
              <w:rPrChange w:author="Rangel, Antonio" w:id="40" w:date="2022-02-25T10:55:00Z">
                <w:rPr/>
              </w:rPrChange>
            </w:rPr>
          </w:pPr>
          <w:sdt>
            <w:sdtPr>
              <w:tag w:val="goog_rdk_139"/>
            </w:sdtPr>
            <w:sdtContent>
              <w:del w:author="Rangel, Antonio" w:id="39" w:date="2022-02-25T10:55:00Z"/>
              <w:sdt>
                <w:sdtPr>
                  <w:tag w:val="goog_rdk_140"/>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4"/>
      </w:sdtPr>
      <w:sdtContent>
        <w:p w:rsidR="00000000" w:rsidDel="00000000" w:rsidP="00000000" w:rsidRDefault="00000000" w:rsidRPr="00000000" w14:paraId="00000041">
          <w:pPr>
            <w:jc w:val="center"/>
            <w:rPr>
              <w:del w:author="Rangel, Antonio" w:id="39" w:date="2022-02-25T10:55:00Z"/>
              <w:b w:val="1"/>
              <w:rPrChange w:author="Rangel, Antonio" w:id="40" w:date="2022-02-25T10:55:00Z">
                <w:rPr/>
              </w:rPrChange>
            </w:rPr>
          </w:pPr>
          <w:sdt>
            <w:sdtPr>
              <w:tag w:val="goog_rdk_142"/>
            </w:sdtPr>
            <w:sdtContent>
              <w:del w:author="Rangel, Antonio" w:id="39" w:date="2022-02-25T10:55:00Z"/>
              <w:sdt>
                <w:sdtPr>
                  <w:tag w:val="goog_rdk_143"/>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7"/>
      </w:sdtPr>
      <w:sdtContent>
        <w:p w:rsidR="00000000" w:rsidDel="00000000" w:rsidP="00000000" w:rsidRDefault="00000000" w:rsidRPr="00000000" w14:paraId="00000042">
          <w:pPr>
            <w:jc w:val="center"/>
            <w:rPr>
              <w:del w:author="Rangel, Antonio" w:id="39" w:date="2022-02-25T10:55:00Z"/>
              <w:b w:val="1"/>
              <w:rPrChange w:author="Rangel, Antonio" w:id="40" w:date="2022-02-25T10:55:00Z">
                <w:rPr/>
              </w:rPrChange>
            </w:rPr>
          </w:pPr>
          <w:sdt>
            <w:sdtPr>
              <w:tag w:val="goog_rdk_145"/>
            </w:sdtPr>
            <w:sdtContent>
              <w:del w:author="Rangel, Antonio" w:id="39" w:date="2022-02-25T10:55:00Z"/>
              <w:sdt>
                <w:sdtPr>
                  <w:tag w:val="goog_rdk_146"/>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9"/>
      </w:sdtPr>
      <w:sdtContent>
        <w:p w:rsidR="00000000" w:rsidDel="00000000" w:rsidP="00000000" w:rsidRDefault="00000000" w:rsidRPr="00000000" w14:paraId="00000043">
          <w:pPr>
            <w:rPr>
              <w:b w:val="1"/>
              <w:rPrChange w:author="Rangel, Antonio" w:id="40" w:date="2022-02-25T10:55:00Z">
                <w:rPr/>
              </w:rPrChange>
            </w:rPr>
          </w:pPr>
          <w:sdt>
            <w:sdtPr>
              <w:tag w:val="goog_rdk_148"/>
            </w:sdtPr>
            <w:sdtContent>
              <w:r w:rsidDel="00000000" w:rsidR="00000000" w:rsidRPr="00000000">
                <w:rPr>
                  <w:b w:val="1"/>
                  <w:rtl w:val="0"/>
                  <w:rPrChange w:author="Rangel, Antonio" w:id="40" w:date="2022-02-25T10:55:00Z">
                    <w:rPr/>
                  </w:rPrChange>
                </w:rPr>
                <w:t xml:space="preserve">LOSS BLOCK</w:t>
              </w:r>
            </w:sdtContent>
          </w:sdt>
        </w:p>
      </w:sdtContent>
    </w:sdt>
    <w:p w:rsidR="00000000" w:rsidDel="00000000" w:rsidP="00000000" w:rsidRDefault="00000000" w:rsidRPr="00000000" w14:paraId="00000044">
      <w:pPr>
        <w:rPr/>
      </w:pPr>
      <w:r w:rsidDel="00000000" w:rsidR="00000000" w:rsidRPr="00000000">
        <w:rPr>
          <w:rtl w:val="0"/>
        </w:rPr>
      </w:r>
    </w:p>
    <w:sdt>
      <w:sdtPr>
        <w:tag w:val="goog_rdk_156"/>
      </w:sdtPr>
      <w:sdtContent>
        <w:p w:rsidR="00000000" w:rsidDel="00000000" w:rsidP="00000000" w:rsidRDefault="00000000" w:rsidRPr="00000000" w14:paraId="00000045">
          <w:pPr>
            <w:rPr>
              <w:ins w:author="Rangel, Antonio" w:id="45" w:date="2022-02-25T10:59:00Z"/>
            </w:rPr>
          </w:pPr>
          <w:r w:rsidDel="00000000" w:rsidR="00000000" w:rsidRPr="00000000">
            <w:rPr>
              <w:rtl w:val="0"/>
            </w:rPr>
            <w:t xml:space="preserve">In the LOSS Block, you will be shown 2 circles</w:t>
          </w:r>
          <w:sdt>
            <w:sdtPr>
              <w:tag w:val="goog_rdk_150"/>
            </w:sdtPr>
            <w:sdtContent>
              <w:ins w:author="Elizabeth Schroder" w:id="41" w:date="2022-02-25T20:49:58Z">
                <w:r w:rsidDel="00000000" w:rsidR="00000000" w:rsidRPr="00000000">
                  <w:rPr>
                    <w:rtl w:val="0"/>
                  </w:rPr>
                  <w:t xml:space="preserve">,</w:t>
                </w:r>
              </w:ins>
            </w:sdtContent>
          </w:sdt>
          <w:r w:rsidDel="00000000" w:rsidR="00000000" w:rsidRPr="00000000">
            <w:rPr>
              <w:rtl w:val="0"/>
            </w:rPr>
            <w:t xml:space="preserve"> one on the left and </w:t>
          </w:r>
          <w:sdt>
            <w:sdtPr>
              <w:tag w:val="goog_rdk_151"/>
            </w:sdtPr>
            <w:sdtContent>
              <w:ins w:author="Elizabeth Schroder" w:id="42" w:date="2022-02-25T20:50:01Z">
                <w:r w:rsidDel="00000000" w:rsidR="00000000" w:rsidRPr="00000000">
                  <w:rPr>
                    <w:rtl w:val="0"/>
                  </w:rPr>
                  <w:t xml:space="preserve">one on the </w:t>
                </w:r>
              </w:ins>
            </w:sdtContent>
          </w:sdt>
          <w:r w:rsidDel="00000000" w:rsidR="00000000" w:rsidRPr="00000000">
            <w:rPr>
              <w:rtl w:val="0"/>
            </w:rPr>
            <w:t xml:space="preserve">right side</w:t>
          </w:r>
          <w:sdt>
            <w:sdtPr>
              <w:tag w:val="goog_rdk_152"/>
            </w:sdtPr>
            <w:sdtContent>
              <w:del w:author="Elizabeth Schroder" w:id="43" w:date="2022-02-25T20:50:05Z">
                <w:r w:rsidDel="00000000" w:rsidR="00000000" w:rsidRPr="00000000">
                  <w:rPr>
                    <w:rtl w:val="0"/>
                  </w:rPr>
                  <w:delText xml:space="preserve">s</w:delText>
                </w:r>
              </w:del>
            </w:sdtContent>
          </w:sdt>
          <w:r w:rsidDel="00000000" w:rsidR="00000000" w:rsidRPr="00000000">
            <w:rPr>
              <w:rtl w:val="0"/>
            </w:rPr>
            <w:t xml:space="preserve"> of the screen. Each circle will contain 100 dots, some </w:t>
          </w:r>
          <w:r w:rsidDel="00000000" w:rsidR="00000000" w:rsidRPr="00000000">
            <w:rPr>
              <w:b w:val="1"/>
              <w:rtl w:val="0"/>
            </w:rPr>
            <w:t xml:space="preserve">Red</w:t>
          </w:r>
          <w:r w:rsidDel="00000000" w:rsidR="00000000" w:rsidRPr="00000000">
            <w:rPr>
              <w:rtl w:val="0"/>
            </w:rPr>
            <w:t xml:space="preserve"> and some </w:t>
          </w:r>
          <w:r w:rsidDel="00000000" w:rsidR="00000000" w:rsidRPr="00000000">
            <w:rPr>
              <w:b w:val="1"/>
              <w:rtl w:val="0"/>
            </w:rPr>
            <w:t xml:space="preserve">White.</w:t>
          </w:r>
          <w:r w:rsidDel="00000000" w:rsidR="00000000" w:rsidRPr="00000000">
            <w:rPr>
              <w:rtl w:val="0"/>
            </w:rPr>
            <w:t xml:space="preserve"> The </w:t>
          </w:r>
          <w:r w:rsidDel="00000000" w:rsidR="00000000" w:rsidRPr="00000000">
            <w:rPr>
              <w:b w:val="1"/>
              <w:rtl w:val="0"/>
            </w:rPr>
            <w:t xml:space="preserve">Red</w:t>
          </w:r>
          <w:r w:rsidDel="00000000" w:rsidR="00000000" w:rsidRPr="00000000">
            <w:rPr>
              <w:rtl w:val="0"/>
            </w:rPr>
            <w:t xml:space="preserve"> dots correspond to the probability of </w:t>
          </w:r>
          <w:r w:rsidDel="00000000" w:rsidR="00000000" w:rsidRPr="00000000">
            <w:rPr>
              <w:b w:val="1"/>
              <w:rtl w:val="0"/>
            </w:rPr>
            <w:t xml:space="preserve">losing</w:t>
          </w:r>
          <w:r w:rsidDel="00000000" w:rsidR="00000000" w:rsidRPr="00000000">
            <w:rPr>
              <w:rtl w:val="0"/>
            </w:rPr>
            <w:t xml:space="preserve"> $10, whereas the </w:t>
          </w:r>
          <w:r w:rsidDel="00000000" w:rsidR="00000000" w:rsidRPr="00000000">
            <w:rPr>
              <w:b w:val="1"/>
              <w:rtl w:val="0"/>
            </w:rPr>
            <w:t xml:space="preserve">White</w:t>
          </w:r>
          <w:r w:rsidDel="00000000" w:rsidR="00000000" w:rsidRPr="00000000">
            <w:rPr>
              <w:rtl w:val="0"/>
            </w:rPr>
            <w:t xml:space="preserve"> dots correspond to </w:t>
          </w:r>
          <w:r w:rsidDel="00000000" w:rsidR="00000000" w:rsidRPr="00000000">
            <w:rPr>
              <w:b w:val="1"/>
              <w:rtl w:val="0"/>
            </w:rPr>
            <w:t xml:space="preserve">losing</w:t>
          </w:r>
          <w:r w:rsidDel="00000000" w:rsidR="00000000" w:rsidRPr="00000000">
            <w:rPr>
              <w:rtl w:val="0"/>
            </w:rPr>
            <w:t xml:space="preserve"> $0. </w:t>
          </w:r>
          <w:sdt>
            <w:sdtPr>
              <w:tag w:val="goog_rdk_153"/>
            </w:sdtPr>
            <w:sdtContent>
              <w:ins w:author="Rangel, Antonio" w:id="44" w:date="2022-02-25T10:55:00Z">
                <w:r w:rsidDel="00000000" w:rsidR="00000000" w:rsidRPr="00000000">
                  <w:rPr>
                    <w:rtl w:val="0"/>
                  </w:rPr>
                  <w:t xml:space="preserve">Again, your job is to decide which of the two lotteries you would prefer to play towards your final earnings, and you indicate your choices </w:t>
                </w:r>
              </w:ins>
            </w:sdtContent>
          </w:sdt>
          <w:sdt>
            <w:sdtPr>
              <w:tag w:val="goog_rdk_154"/>
            </w:sdtPr>
            <w:sdtContent>
              <w:del w:author="Rangel, Antonio" w:id="44" w:date="2022-02-25T10:55:00Z">
                <w:r w:rsidDel="00000000" w:rsidR="00000000" w:rsidRPr="00000000">
                  <w:rPr>
                    <w:rtl w:val="0"/>
                  </w:rPr>
                  <w:delText xml:space="preserve">Your job is to decide which lottery you would prefer to be selected at the end for the lottery game. You may choose by </w:delText>
                </w:r>
              </w:del>
            </w:sdtContent>
          </w:sdt>
          <w:r w:rsidDel="00000000" w:rsidR="00000000" w:rsidRPr="00000000">
            <w:rPr>
              <w:rtl w:val="0"/>
            </w:rPr>
            <w:t xml:space="preserve">using the LEFT or RIGHT Arrow Keys.</w:t>
          </w:r>
          <w:sdt>
            <w:sdtPr>
              <w:tag w:val="goog_rdk_155"/>
            </w:sdtPr>
            <w:sdtContent>
              <w:ins w:author="Rangel, Antonio" w:id="45" w:date="2022-02-25T10:59:00Z">
                <w:r w:rsidDel="00000000" w:rsidR="00000000" w:rsidRPr="00000000">
                  <w:rPr>
                    <w:rtl w:val="0"/>
                  </w:rPr>
                </w:r>
              </w:ins>
            </w:sdtContent>
          </w:sdt>
        </w:p>
      </w:sdtContent>
    </w:sdt>
    <w:sdt>
      <w:sdtPr>
        <w:tag w:val="goog_rdk_158"/>
      </w:sdtPr>
      <w:sdtContent>
        <w:p w:rsidR="00000000" w:rsidDel="00000000" w:rsidP="00000000" w:rsidRDefault="00000000" w:rsidRPr="00000000" w14:paraId="00000046">
          <w:pPr>
            <w:rPr>
              <w:ins w:author="Rangel, Antonio" w:id="45" w:date="2022-02-25T10:59:00Z"/>
            </w:rPr>
          </w:pPr>
          <w:sdt>
            <w:sdtPr>
              <w:tag w:val="goog_rdk_157"/>
            </w:sdtPr>
            <w:sdtContent>
              <w:ins w:author="Rangel, Antonio" w:id="45" w:date="2022-02-25T10:59:00Z">
                <w:r w:rsidDel="00000000" w:rsidR="00000000" w:rsidRPr="00000000">
                  <w:rPr>
                    <w:rtl w:val="0"/>
                  </w:rPr>
                </w:r>
              </w:ins>
            </w:sdtContent>
          </w:sdt>
        </w:p>
      </w:sdtContent>
    </w:sdt>
    <w:sdt>
      <w:sdtPr>
        <w:tag w:val="goog_rdk_163"/>
      </w:sdtPr>
      <w:sdtContent>
        <w:p w:rsidR="00000000" w:rsidDel="00000000" w:rsidP="00000000" w:rsidRDefault="00000000" w:rsidRPr="00000000" w14:paraId="00000047">
          <w:pPr>
            <w:rPr>
              <w:ins w:author="Rangel, Antonio" w:id="47" w:date="2022-02-25T10:59:00Z"/>
              <w:b w:val="1"/>
            </w:rPr>
          </w:pPr>
          <w:sdt>
            <w:sdtPr>
              <w:tag w:val="goog_rdk_159"/>
            </w:sdtPr>
            <w:sdtContent>
              <w:ins w:author="Rangel, Antonio" w:id="45" w:date="2022-02-25T10:59:00Z">
                <w:r w:rsidDel="00000000" w:rsidR="00000000" w:rsidRPr="00000000">
                  <w:rPr>
                    <w:rtl w:val="0"/>
                  </w:rPr>
                  <w:t xml:space="preserve">Again, note that only one of your decisions during the </w:t>
                </w:r>
                <w:sdt>
                  <w:sdtPr>
                    <w:tag w:val="goog_rdk_160"/>
                  </w:sdtPr>
                  <w:sdtContent>
                    <w:del w:author="Gonzalez, Stephen A." w:id="46" w:date="2022-02-25T12:29:00Z">
                      <w:r w:rsidDel="00000000" w:rsidR="00000000" w:rsidRPr="00000000">
                        <w:rPr>
                          <w:rtl w:val="0"/>
                        </w:rPr>
                        <w:delText xml:space="preserve">WIN</w:delText>
                      </w:r>
                    </w:del>
                  </w:sdtContent>
                </w:sdt>
              </w:ins>
            </w:sdtContent>
          </w:sdt>
          <w:sdt>
            <w:sdtPr>
              <w:tag w:val="goog_rdk_161"/>
            </w:sdtPr>
            <w:sdtContent>
              <w:ins w:author="Gonzalez, Stephen A." w:id="46" w:date="2022-02-25T12:29:00Z">
                <w:r w:rsidDel="00000000" w:rsidR="00000000" w:rsidRPr="00000000">
                  <w:rPr>
                    <w:rtl w:val="0"/>
                  </w:rPr>
                  <w:t xml:space="preserve">LOSS</w:t>
                </w:r>
              </w:ins>
            </w:sdtContent>
          </w:sdt>
          <w:sdt>
            <w:sdtPr>
              <w:tag w:val="goog_rdk_162"/>
            </w:sdtPr>
            <w:sdtContent>
              <w:ins w:author="Rangel, Antonio" w:id="47" w:date="2022-02-25T10:59:00Z">
                <w:r w:rsidDel="00000000" w:rsidR="00000000" w:rsidRPr="00000000">
                  <w:rPr>
                    <w:rtl w:val="0"/>
                  </w:rPr>
                  <w:t xml:space="preserve"> Block will affect your final payoff. However, since you will not know which trial will be randomly selected to count until you draw a random number at the end of the experiment, your best strategy is to treat each decision as if it were the one that matters. After all, that might be the trial that is selected and implemented!</w:t>
                </w:r>
                <w:r w:rsidDel="00000000" w:rsidR="00000000" w:rsidRPr="00000000">
                  <w:rPr>
                    <w:rtl w:val="0"/>
                  </w:rPr>
                </w:r>
              </w:ins>
            </w:sdtContent>
          </w:sdt>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Each decision </w:t>
      </w:r>
      <w:sdt>
        <w:sdtPr>
          <w:tag w:val="goog_rdk_164"/>
        </w:sdtPr>
        <w:sdtContent>
          <w:ins w:author="Elizabeth Schroder" w:id="48" w:date="2022-02-25T20:50:51Z">
            <w:r w:rsidDel="00000000" w:rsidR="00000000" w:rsidRPr="00000000">
              <w:rPr>
                <w:rtl w:val="0"/>
              </w:rPr>
              <w:t xml:space="preserve">trial</w:t>
            </w:r>
          </w:ins>
        </w:sdtContent>
      </w:sdt>
      <w:sdt>
        <w:sdtPr>
          <w:tag w:val="goog_rdk_165"/>
        </w:sdtPr>
        <w:sdtContent>
          <w:del w:author="Elizabeth Schroder" w:id="48" w:date="2022-02-25T20:50:51Z">
            <w:r w:rsidDel="00000000" w:rsidR="00000000" w:rsidRPr="00000000">
              <w:rPr>
                <w:rtl w:val="0"/>
              </w:rPr>
              <w:delText xml:space="preserve">trail</w:delText>
            </w:r>
          </w:del>
        </w:sdtContent>
      </w:sdt>
      <w:r w:rsidDel="00000000" w:rsidR="00000000" w:rsidRPr="00000000">
        <w:rPr>
          <w:rtl w:val="0"/>
        </w:rPr>
        <w:t xml:space="preserve"> entails the following sequence of events: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rPr/>
      </w:pPr>
      <w:r w:rsidDel="00000000" w:rsidR="00000000" w:rsidRPr="00000000">
        <w:rPr>
          <w:rtl w:val="0"/>
        </w:rPr>
        <w:t xml:space="preserve">A fixation cross will appear in the center of the screen, as shown in the following screenshot. You must </w:t>
      </w:r>
      <w:sdt>
        <w:sdtPr>
          <w:tag w:val="goog_rdk_166"/>
        </w:sdtPr>
        <w:sdtContent>
          <w:ins w:author="Elizabeth Schroder" w:id="49" w:date="2022-02-25T20:51:15Z">
            <w:r w:rsidDel="00000000" w:rsidR="00000000" w:rsidRPr="00000000">
              <w:rPr>
                <w:rtl w:val="0"/>
              </w:rPr>
              <w:t xml:space="preserve">maintain fixation on</w:t>
            </w:r>
          </w:ins>
        </w:sdtContent>
      </w:sdt>
      <w:sdt>
        <w:sdtPr>
          <w:tag w:val="goog_rdk_167"/>
        </w:sdtPr>
        <w:sdtContent>
          <w:del w:author="Elizabeth Schroder" w:id="49" w:date="2022-02-25T20:51:15Z">
            <w:r w:rsidDel="00000000" w:rsidR="00000000" w:rsidRPr="00000000">
              <w:rPr>
                <w:rtl w:val="0"/>
              </w:rPr>
              <w:delText xml:space="preserve">look at</w:delText>
            </w:r>
          </w:del>
        </w:sdtContent>
      </w:sdt>
      <w:r w:rsidDel="00000000" w:rsidR="00000000" w:rsidRPr="00000000">
        <w:rPr>
          <w:rtl w:val="0"/>
        </w:rPr>
        <w:t xml:space="preserve"> the cross in order to proceed to the next screen. </w:t>
      </w:r>
    </w:p>
    <w:p w:rsidR="00000000" w:rsidDel="00000000" w:rsidP="00000000" w:rsidRDefault="00000000" w:rsidRPr="00000000" w14:paraId="0000004D">
      <w:pPr>
        <w:spacing w:line="276" w:lineRule="auto"/>
        <w:ind w:left="720" w:firstLine="0"/>
        <w:rPr/>
      </w:pPr>
      <w:r w:rsidDel="00000000" w:rsidR="00000000" w:rsidRPr="00000000">
        <w:rPr>
          <w:rtl w:val="0"/>
        </w:rPr>
      </w:r>
    </w:p>
    <w:p w:rsidR="00000000" w:rsidDel="00000000" w:rsidP="00000000" w:rsidRDefault="00000000" w:rsidRPr="00000000" w14:paraId="0000004E">
      <w:pPr>
        <w:spacing w:line="276" w:lineRule="auto"/>
        <w:jc w:val="center"/>
        <w:rPr/>
      </w:pPr>
      <w:r w:rsidDel="00000000" w:rsidR="00000000" w:rsidRPr="00000000">
        <w:rPr/>
        <w:drawing>
          <wp:inline distB="0" distT="0" distL="0" distR="0">
            <wp:extent cx="2450592" cy="1737360"/>
            <wp:effectExtent b="0" l="0" r="0" t="0"/>
            <wp:docPr descr="A picture containing schematic&#10;&#10;Description automatically generated" id="16" name="image4.jpg"/>
            <a:graphic>
              <a:graphicData uri="http://schemas.openxmlformats.org/drawingml/2006/picture">
                <pic:pic>
                  <pic:nvPicPr>
                    <pic:cNvPr descr="A picture containing schematic&#10;&#10;Description automatically generated" id="0" name="image4.jpg"/>
                    <pic:cNvPicPr preferRelativeResize="0"/>
                  </pic:nvPicPr>
                  <pic:blipFill>
                    <a:blip r:embed="rId7"/>
                    <a:srcRect b="0" l="0" r="0" t="0"/>
                    <a:stretch>
                      <a:fillRect/>
                    </a:stretch>
                  </pic:blipFill>
                  <pic:spPr>
                    <a:xfrm>
                      <a:off x="0" y="0"/>
                      <a:ext cx="2450592"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w:t>
      </w:r>
      <w:r w:rsidDel="00000000" w:rsidR="00000000" w:rsidRPr="00000000">
        <w:rPr>
          <w:rtl w:val="0"/>
        </w:rPr>
        <w:t xml:space="preserve">Loss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lotteries will appear on the screen. Make your choice by pressing either the LEFT or RIGHT Arrow Keys</w:t>
      </w:r>
      <w:sdt>
        <w:sdtPr>
          <w:tag w:val="goog_rdk_168"/>
        </w:sdtPr>
        <w:sdtContent>
          <w:ins w:author="Elizabeth Schroder" w:id="50" w:date="2022-02-25T20:51:28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any time</w:t>
            </w:r>
          </w:ins>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jc w:val="center"/>
        <w:rPr/>
      </w:pPr>
      <w:r w:rsidDel="00000000" w:rsidR="00000000" w:rsidRPr="00000000">
        <w:rPr/>
        <w:drawing>
          <wp:inline distB="0" distT="0" distL="0" distR="0">
            <wp:extent cx="2450592" cy="1773936"/>
            <wp:effectExtent b="0" l="0" r="0" t="0"/>
            <wp:docPr descr="A picture containing light, traffic light, dark&#10;&#10;Description automatically generated" id="15" name="image5.png"/>
            <a:graphic>
              <a:graphicData uri="http://schemas.openxmlformats.org/drawingml/2006/picture">
                <pic:pic>
                  <pic:nvPicPr>
                    <pic:cNvPr descr="A picture containing light, traffic light, dark&#10;&#10;Description automatically generated" id="0" name="image5.png"/>
                    <pic:cNvPicPr preferRelativeResize="0"/>
                  </pic:nvPicPr>
                  <pic:blipFill>
                    <a:blip r:embed="rId10"/>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make a response, the option selected will be briefly highlighted before moving to the next trial after a short pause.</w:t>
      </w:r>
    </w:p>
    <w:p w:rsidR="00000000" w:rsidDel="00000000" w:rsidP="00000000" w:rsidRDefault="00000000" w:rsidRPr="00000000" w14:paraId="00000055">
      <w:pPr>
        <w:spacing w:line="276" w:lineRule="auto"/>
        <w:ind w:left="720" w:firstLine="0"/>
        <w:rPr/>
      </w:pPr>
      <w:r w:rsidDel="00000000" w:rsidR="00000000" w:rsidRPr="00000000">
        <w:rPr>
          <w:rtl w:val="0"/>
        </w:rPr>
      </w:r>
    </w:p>
    <w:p w:rsidR="00000000" w:rsidDel="00000000" w:rsidP="00000000" w:rsidRDefault="00000000" w:rsidRPr="00000000" w14:paraId="00000056">
      <w:pPr>
        <w:spacing w:line="276" w:lineRule="auto"/>
        <w:jc w:val="center"/>
        <w:rPr/>
      </w:pPr>
      <w:r w:rsidDel="00000000" w:rsidR="00000000" w:rsidRPr="00000000">
        <w:rPr/>
        <w:drawing>
          <wp:inline distB="0" distT="0" distL="0" distR="0">
            <wp:extent cx="2450592" cy="1773936"/>
            <wp:effectExtent b="0" l="0" r="0" t="0"/>
            <wp:docPr descr="A picture containing text, light, traffic, traffic light&#10;&#10;Description automatically generated" id="11" name="image2.png"/>
            <a:graphic>
              <a:graphicData uri="http://schemas.openxmlformats.org/drawingml/2006/picture">
                <pic:pic>
                  <pic:nvPicPr>
                    <pic:cNvPr descr="A picture containing text, light, traffic, traffic light&#10;&#10;Description automatically generated" id="0" name="image2.png"/>
                    <pic:cNvPicPr preferRelativeResize="0"/>
                  </pic:nvPicPr>
                  <pic:blipFill>
                    <a:blip r:embed="rId11"/>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sdt>
      <w:sdtPr>
        <w:tag w:val="goog_rdk_171"/>
      </w:sdtPr>
      <w:sdtContent>
        <w:p w:rsidR="00000000" w:rsidDel="00000000" w:rsidP="00000000" w:rsidRDefault="00000000" w:rsidRPr="00000000" w14:paraId="00000058">
          <w:pPr>
            <w:rPr>
              <w:ins w:author="Rangel, Antonio" w:id="51" w:date="2022-02-25T10:56:00Z"/>
              <w:b w:val="1"/>
            </w:rPr>
          </w:pPr>
          <w:sdt>
            <w:sdtPr>
              <w:tag w:val="goog_rdk_170"/>
            </w:sdtPr>
            <w:sdtContent>
              <w:ins w:author="Rangel, Antonio" w:id="51" w:date="2022-02-25T10:56:00Z">
                <w:r w:rsidDel="00000000" w:rsidR="00000000" w:rsidRPr="00000000">
                  <w:rPr>
                    <w:rtl w:val="0"/>
                  </w:rPr>
                </w:r>
              </w:ins>
            </w:sdtContent>
          </w:sdt>
        </w:p>
      </w:sdtContent>
    </w:sdt>
    <w:sdt>
      <w:sdtPr>
        <w:tag w:val="goog_rdk_174"/>
      </w:sdtPr>
      <w:sdtContent>
        <w:p w:rsidR="00000000" w:rsidDel="00000000" w:rsidP="00000000" w:rsidRDefault="00000000" w:rsidRPr="00000000" w14:paraId="00000059">
          <w:pPr>
            <w:rPr>
              <w:del w:author="Rangel, Antonio" w:id="51" w:date="2022-02-25T10:56:00Z"/>
              <w:b w:val="1"/>
            </w:rPr>
          </w:pPr>
          <w:sdt>
            <w:sdtPr>
              <w:tag w:val="goog_rdk_173"/>
            </w:sdtPr>
            <w:sdtContent>
              <w:del w:author="Rangel, Antonio" w:id="51" w:date="2022-02-25T10:56:00Z">
                <w:r w:rsidDel="00000000" w:rsidR="00000000" w:rsidRPr="00000000">
                  <w:rPr>
                    <w:b w:val="1"/>
                    <w:rtl w:val="0"/>
                  </w:rPr>
                  <w:delText xml:space="preserve">NEXT STEPS</w:delText>
                </w:r>
              </w:del>
            </w:sdtContent>
          </w:sdt>
        </w:p>
      </w:sdtContent>
    </w:sdt>
    <w:sdt>
      <w:sdtPr>
        <w:tag w:val="goog_rdk_176"/>
      </w:sdtPr>
      <w:sdtContent>
        <w:p w:rsidR="00000000" w:rsidDel="00000000" w:rsidP="00000000" w:rsidRDefault="00000000" w:rsidRPr="00000000" w14:paraId="0000005A">
          <w:pPr>
            <w:rPr>
              <w:del w:author="Rangel, Antonio" w:id="51" w:date="2022-02-25T10:56:00Z"/>
            </w:rPr>
          </w:pPr>
          <w:sdt>
            <w:sdtPr>
              <w:tag w:val="goog_rdk_175"/>
            </w:sdtPr>
            <w:sdtContent>
              <w:del w:author="Rangel, Antonio" w:id="51" w:date="2022-02-25T10:56:00Z">
                <w:r w:rsidDel="00000000" w:rsidR="00000000" w:rsidRPr="00000000">
                  <w:rPr>
                    <w:rtl w:val="0"/>
                  </w:rPr>
                  <w:delText xml:space="preserve">The experiment is divided into 2 decision blocks: </w:delText>
                </w:r>
              </w:del>
            </w:sdtContent>
          </w:sdt>
        </w:p>
      </w:sdtContent>
    </w:sdt>
    <w:sdt>
      <w:sdtPr>
        <w:tag w:val="goog_rdk_178"/>
      </w:sdtPr>
      <w:sdtContent>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Rangel, Antonio" w:id="51" w:date="2022-02-25T10:56:00Z"/>
              <w:rFonts w:ascii="Calibri" w:cs="Calibri" w:eastAsia="Calibri" w:hAnsi="Calibri"/>
              <w:b w:val="0"/>
              <w:i w:val="0"/>
              <w:smallCaps w:val="0"/>
              <w:strike w:val="0"/>
              <w:color w:val="000000"/>
              <w:sz w:val="24"/>
              <w:szCs w:val="24"/>
              <w:u w:val="single"/>
              <w:shd w:fill="auto" w:val="clear"/>
              <w:vertAlign w:val="baseline"/>
            </w:rPr>
          </w:pPr>
          <w:sdt>
            <w:sdtPr>
              <w:tag w:val="goog_rdk_177"/>
            </w:sdtPr>
            <w:sdtContent>
              <w:del w:author="Rangel, Antonio" w:id="51" w:date="2022-02-25T10: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A block of 200 WIN trials</w:delText>
                </w:r>
                <w:r w:rsidDel="00000000" w:rsidR="00000000" w:rsidRPr="00000000">
                  <w:rPr>
                    <w:rtl w:val="0"/>
                  </w:rPr>
                </w:r>
              </w:del>
            </w:sdtContent>
          </w:sdt>
        </w:p>
      </w:sdtContent>
    </w:sdt>
    <w:sdt>
      <w:sdtPr>
        <w:tag w:val="goog_rdk_180"/>
      </w:sdtPr>
      <w:sdtContent>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Rangel, Antonio" w:id="51" w:date="2022-02-25T10:56:00Z"/>
              <w:rFonts w:ascii="Calibri" w:cs="Calibri" w:eastAsia="Calibri" w:hAnsi="Calibri"/>
              <w:b w:val="0"/>
              <w:i w:val="0"/>
              <w:smallCaps w:val="0"/>
              <w:strike w:val="0"/>
              <w:color w:val="000000"/>
              <w:sz w:val="24"/>
              <w:szCs w:val="24"/>
              <w:u w:val="single"/>
              <w:shd w:fill="auto" w:val="clear"/>
              <w:vertAlign w:val="baseline"/>
            </w:rPr>
          </w:pPr>
          <w:sdt>
            <w:sdtPr>
              <w:tag w:val="goog_rdk_179"/>
            </w:sdtPr>
            <w:sdtContent>
              <w:del w:author="Rangel, Antonio" w:id="51" w:date="2022-02-25T10: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A block of 200 LOSS trials</w:delText>
                </w:r>
                <w:r w:rsidDel="00000000" w:rsidR="00000000" w:rsidRPr="00000000">
                  <w:rPr>
                    <w:rtl w:val="0"/>
                  </w:rPr>
                </w:r>
              </w:del>
            </w:sdtContent>
          </w:sdt>
        </w:p>
      </w:sdtContent>
    </w:sdt>
    <w:sdt>
      <w:sdtPr>
        <w:tag w:val="goog_rdk_182"/>
      </w:sdtPr>
      <w:sdtContent>
        <w:p w:rsidR="00000000" w:rsidDel="00000000" w:rsidP="00000000" w:rsidRDefault="00000000" w:rsidRPr="00000000" w14:paraId="0000005D">
          <w:pPr>
            <w:rPr>
              <w:del w:author="Rangel, Antonio" w:id="51" w:date="2022-02-25T10:56:00Z"/>
            </w:rPr>
          </w:pPr>
          <w:sdt>
            <w:sdtPr>
              <w:tag w:val="goog_rdk_181"/>
            </w:sdtPr>
            <w:sdtContent>
              <w:del w:author="Rangel, Antonio" w:id="51" w:date="2022-02-25T10:56:00Z">
                <w:r w:rsidDel="00000000" w:rsidR="00000000" w:rsidRPr="00000000">
                  <w:rPr>
                    <w:rtl w:val="0"/>
                  </w:rPr>
                </w:r>
              </w:del>
            </w:sdtContent>
          </w:sdt>
        </w:p>
      </w:sdtContent>
    </w:sdt>
    <w:sdt>
      <w:sdtPr>
        <w:tag w:val="goog_rdk_184"/>
      </w:sdtPr>
      <w:sdtContent>
        <w:p w:rsidR="00000000" w:rsidDel="00000000" w:rsidP="00000000" w:rsidRDefault="00000000" w:rsidRPr="00000000" w14:paraId="0000005E">
          <w:pPr>
            <w:rPr>
              <w:del w:author="Rangel, Antonio" w:id="51" w:date="2022-02-25T10:56:00Z"/>
            </w:rPr>
          </w:pPr>
          <w:sdt>
            <w:sdtPr>
              <w:tag w:val="goog_rdk_183"/>
            </w:sdtPr>
            <w:sdtContent>
              <w:del w:author="Rangel, Antonio" w:id="51" w:date="2022-02-25T10:56:00Z">
                <w:r w:rsidDel="00000000" w:rsidR="00000000" w:rsidRPr="00000000">
                  <w:rPr>
                    <w:rtl w:val="0"/>
                  </w:rPr>
                  <w:delText xml:space="preserve">At the end of the experiment, you will pick a number (labelled 1-200) from a cup and the lottery chosen in that trial in both the WIN and LOSS trials is played. This can potentially increase/ decrease your total payout from participating in the experiment. Further details will be explained at that time. </w:delText>
                </w:r>
              </w:del>
            </w:sdtContent>
          </w:sdt>
        </w:p>
      </w:sdtContent>
    </w:sdt>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IMPORTANT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will measure how your eyes move while you make decisions. In order </w:t>
      </w:r>
      <w:sdt>
        <w:sdtPr>
          <w:tag w:val="goog_rdk_185"/>
        </w:sdtPr>
        <w:sdtContent>
          <w:ins w:author="Rangel, Antonio" w:id="52" w:date="2022-02-25T10:57:00Z">
            <w:r w:rsidDel="00000000" w:rsidR="00000000" w:rsidRPr="00000000">
              <w:rPr>
                <w:rtl w:val="0"/>
              </w:rPr>
              <w:t xml:space="preserve">to be able </w:t>
            </w:r>
          </w:ins>
        </w:sdtContent>
      </w:sdt>
      <w:r w:rsidDel="00000000" w:rsidR="00000000" w:rsidRPr="00000000">
        <w:rPr>
          <w:rtl w:val="0"/>
        </w:rPr>
        <w:t xml:space="preserve">to do this </w:t>
      </w:r>
      <w:sdt>
        <w:sdtPr>
          <w:tag w:val="goog_rdk_186"/>
        </w:sdtPr>
        <w:sdtContent>
          <w:del w:author="Rangel, Antonio" w:id="53" w:date="2022-02-25T10:57:00Z">
            <w:r w:rsidDel="00000000" w:rsidR="00000000" w:rsidRPr="00000000">
              <w:rPr>
                <w:rtl w:val="0"/>
              </w:rPr>
              <w:delText xml:space="preserve">with </w:delText>
            </w:r>
          </w:del>
        </w:sdtContent>
      </w:sdt>
      <w:sdt>
        <w:sdtPr>
          <w:tag w:val="goog_rdk_187"/>
        </w:sdtPr>
        <w:sdtContent>
          <w:del w:author="Gonzalez, Stephen A." w:id="54" w:date="2022-02-25T12:30:00Z">
            <w:r w:rsidDel="00000000" w:rsidR="00000000" w:rsidRPr="00000000">
              <w:rPr>
                <w:rtl w:val="0"/>
              </w:rPr>
              <w:delText xml:space="preserve">accuracy</w:delText>
            </w:r>
          </w:del>
        </w:sdtContent>
      </w:sdt>
      <w:sdt>
        <w:sdtPr>
          <w:tag w:val="goog_rdk_188"/>
        </w:sdtPr>
        <w:sdtContent>
          <w:ins w:author="Gonzalez, Stephen A." w:id="54" w:date="2022-02-25T12:30:00Z">
            <w:r w:rsidDel="00000000" w:rsidR="00000000" w:rsidRPr="00000000">
              <w:rPr>
                <w:rtl w:val="0"/>
              </w:rPr>
              <w:t xml:space="preserve">accurately</w:t>
            </w:r>
          </w:ins>
        </w:sdtContent>
      </w:sdt>
      <w:r w:rsidDel="00000000" w:rsidR="00000000" w:rsidRPr="00000000">
        <w:rPr>
          <w:rtl w:val="0"/>
        </w:rPr>
        <w:t xml:space="preserve">, </w:t>
      </w:r>
      <w:sdt>
        <w:sdtPr>
          <w:tag w:val="goog_rdk_189"/>
        </w:sdtPr>
        <w:sdtContent>
          <w:ins w:author="Rangel, Antonio" w:id="55" w:date="2022-02-25T10:57:00Z">
            <w:r w:rsidDel="00000000" w:rsidR="00000000" w:rsidRPr="00000000">
              <w:rPr>
                <w:rtl w:val="0"/>
              </w:rPr>
              <w:t xml:space="preserve">which is important for the goals of the experiment, </w:t>
            </w:r>
          </w:ins>
        </w:sdtContent>
      </w:sdt>
      <w:r w:rsidDel="00000000" w:rsidR="00000000" w:rsidRPr="00000000">
        <w:rPr>
          <w:rtl w:val="0"/>
        </w:rPr>
        <w:t xml:space="preserve">it is </w:t>
      </w:r>
      <w:r w:rsidDel="00000000" w:rsidR="00000000" w:rsidRPr="00000000">
        <w:rPr>
          <w:u w:val="single"/>
          <w:rtl w:val="0"/>
        </w:rPr>
        <w:t xml:space="preserve">very important</w:t>
      </w:r>
      <w:r w:rsidDel="00000000" w:rsidR="00000000" w:rsidRPr="00000000">
        <w:rPr>
          <w:rtl w:val="0"/>
        </w:rPr>
        <w:t xml:space="preserve"> that you follow the following three instructions: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spacing w:line="276" w:lineRule="auto"/>
        <w:ind w:left="720" w:hanging="360"/>
        <w:rPr/>
      </w:pPr>
      <w:r w:rsidDel="00000000" w:rsidR="00000000" w:rsidRPr="00000000">
        <w:rPr>
          <w:b w:val="1"/>
          <w:rtl w:val="0"/>
        </w:rPr>
        <w:t xml:space="preserve">Look ATTENTIVELY </w:t>
      </w:r>
      <w:r w:rsidDel="00000000" w:rsidR="00000000" w:rsidRPr="00000000">
        <w:rPr>
          <w:rtl w:val="0"/>
        </w:rPr>
        <w:t xml:space="preserve">at the screen as you make your decisions.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
        </w:numPr>
        <w:spacing w:line="276" w:lineRule="auto"/>
        <w:ind w:left="720" w:hanging="360"/>
        <w:rPr/>
      </w:pPr>
      <w:r w:rsidDel="00000000" w:rsidR="00000000" w:rsidRPr="00000000">
        <w:rPr>
          <w:b w:val="1"/>
          <w:rtl w:val="0"/>
        </w:rPr>
        <w:t xml:space="preserve">Keep your hand on the response keys</w:t>
      </w:r>
      <w:r w:rsidDel="00000000" w:rsidR="00000000" w:rsidRPr="00000000">
        <w:rPr>
          <w:rtl w:val="0"/>
        </w:rPr>
        <w:t xml:space="preserve"> at all times during the task so that you do not need to look down at the keyboard in order to indicate your responses.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spacing w:line="276" w:lineRule="auto"/>
        <w:ind w:left="720" w:hanging="360"/>
        <w:rPr/>
      </w:pPr>
      <w:r w:rsidDel="00000000" w:rsidR="00000000" w:rsidRPr="00000000">
        <w:rPr>
          <w:b w:val="1"/>
          <w:rtl w:val="0"/>
        </w:rPr>
        <w:t xml:space="preserve">Minimize head movement</w:t>
      </w:r>
      <w:r w:rsidDel="00000000" w:rsidR="00000000" w:rsidRPr="00000000">
        <w:rPr>
          <w:rtl w:val="0"/>
        </w:rPr>
        <w:t xml:space="preserve"> by finding a comfortable sitting position during the eye-tracking calibration procedure that the experimenter will carry out at the outset of each block of decision trials. Please</w:t>
      </w:r>
      <w:sdt>
        <w:sdtPr>
          <w:tag w:val="goog_rdk_190"/>
        </w:sdtPr>
        <w:sdtContent>
          <w:del w:author="Elizabeth Schroder" w:id="56" w:date="2022-02-25T20:52:26Z">
            <w:r w:rsidDel="00000000" w:rsidR="00000000" w:rsidRPr="00000000">
              <w:rPr>
                <w:rtl w:val="0"/>
              </w:rPr>
              <w:delText xml:space="preserve">,</w:delText>
            </w:r>
          </w:del>
        </w:sdtContent>
      </w:sdt>
      <w:r w:rsidDel="00000000" w:rsidR="00000000" w:rsidRPr="00000000">
        <w:rPr>
          <w:rtl w:val="0"/>
        </w:rPr>
        <w:t xml:space="preserve"> try to sit comfortably so you do not have to shift back and forth, as head movements interfere with the accuracy of the eye-tracking equipment.</w:t>
      </w:r>
    </w:p>
    <w:p w:rsidR="00000000" w:rsidDel="00000000" w:rsidP="00000000" w:rsidRDefault="00000000" w:rsidRPr="00000000" w14:paraId="00000069">
      <w:pPr>
        <w:ind w:left="720" w:firstLine="0"/>
        <w:rPr>
          <w:u w:val="single"/>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Please let the experimenter know if you have any questions about the task. </w:t>
      </w:r>
    </w:p>
    <w:p w:rsidR="00000000" w:rsidDel="00000000" w:rsidP="00000000" w:rsidRDefault="00000000" w:rsidRPr="00000000" w14:paraId="0000006B">
      <w:pPr>
        <w:rPr>
          <w:b w:val="1"/>
          <w:i w:val="1"/>
        </w:rPr>
      </w:pPr>
      <w:r w:rsidDel="00000000" w:rsidR="00000000" w:rsidRPr="00000000">
        <w:rPr>
          <w:b w:val="1"/>
          <w:i w:val="1"/>
          <w:rtl w:val="0"/>
        </w:rPr>
        <w:t xml:space="preserve">If not, let them know you are ready to begin.</w:t>
      </w:r>
    </w:p>
    <w:p w:rsidR="00000000" w:rsidDel="00000000" w:rsidP="00000000" w:rsidRDefault="00000000" w:rsidRPr="00000000" w14:paraId="0000006C">
      <w:pPr>
        <w:rPr>
          <w:b w:val="1"/>
          <w:i w:val="1"/>
          <w:u w:val="single"/>
        </w:rPr>
      </w:pPr>
      <w:r w:rsidDel="00000000" w:rsidR="00000000" w:rsidRPr="00000000">
        <w:rPr>
          <w:rtl w:val="0"/>
        </w:rPr>
      </w:r>
    </w:p>
    <w:p w:rsidR="00000000" w:rsidDel="00000000" w:rsidP="00000000" w:rsidRDefault="00000000" w:rsidRPr="00000000" w14:paraId="0000006D">
      <w:pPr>
        <w:rPr>
          <w:b w:val="1"/>
          <w:i w:val="1"/>
          <w:u w:val="single"/>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Thank you for your participation!</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63108"/>
    <w:pPr>
      <w:ind w:left="720"/>
      <w:contextualSpacing w:val="1"/>
    </w:pPr>
  </w:style>
  <w:style w:type="paragraph" w:styleId="Revision">
    <w:name w:val="Revision"/>
    <w:hidden w:val="1"/>
    <w:uiPriority w:val="99"/>
    <w:semiHidden w:val="1"/>
    <w:rsid w:val="00B42F5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nMy5cFqPUcFEx9L6m19cj60tBg==">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2021-12-07T20:52:00Z</dcterms:created>
  <dc:creator>Gonzalez, Stephen A.</dc:creator>
</cp:coreProperties>
</file>